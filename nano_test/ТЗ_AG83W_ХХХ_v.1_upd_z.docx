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78921E" w14:textId="77777777" w:rsidR="007B5C37" w:rsidRDefault="007B5C37" w:rsidP="007B5C37"/>
    <w:p w14:paraId="4778921F" w14:textId="77777777" w:rsidR="007B5C37" w:rsidRDefault="007B5C37" w:rsidP="007B5C37">
      <w:pPr>
        <w:pStyle w:val="DOC7"/>
      </w:pPr>
    </w:p>
    <w:p w14:paraId="47789220" w14:textId="77777777" w:rsidR="007B5C37" w:rsidRDefault="007B5C37" w:rsidP="007B5C37">
      <w:pPr>
        <w:pStyle w:val="DOC7"/>
      </w:pPr>
    </w:p>
    <w:p w14:paraId="47789221" w14:textId="77777777" w:rsidR="007B5C37" w:rsidRDefault="007B5C37" w:rsidP="007B5C37">
      <w:pPr>
        <w:pStyle w:val="DOC7"/>
      </w:pPr>
    </w:p>
    <w:p w14:paraId="47789222" w14:textId="77777777" w:rsidR="007B5C37" w:rsidRDefault="007B5C37" w:rsidP="007B5C37">
      <w:pPr>
        <w:pStyle w:val="DOC7"/>
      </w:pPr>
    </w:p>
    <w:p w14:paraId="47789223" w14:textId="77777777" w:rsidR="007B5C37" w:rsidRDefault="007B5C37" w:rsidP="007B5C37">
      <w:pPr>
        <w:pStyle w:val="DOC7"/>
      </w:pPr>
    </w:p>
    <w:p w14:paraId="47789224" w14:textId="77777777" w:rsidR="007B5C37" w:rsidRDefault="007B5C37" w:rsidP="007B5C37">
      <w:pPr>
        <w:pStyle w:val="DOC7"/>
      </w:pPr>
    </w:p>
    <w:p w14:paraId="47789225" w14:textId="77777777" w:rsidR="009F7E53" w:rsidRDefault="00E51715" w:rsidP="007B5C37">
      <w:pPr>
        <w:pStyle w:val="DOC7"/>
      </w:pPr>
      <w:r w:rsidRPr="007B5C37">
        <w:t>Техническое</w:t>
      </w:r>
      <w:r w:rsidRPr="00814E01">
        <w:t xml:space="preserve"> задание</w:t>
      </w:r>
    </w:p>
    <w:p w14:paraId="47789226" w14:textId="77777777" w:rsidR="007B5C37" w:rsidRDefault="007B5C37" w:rsidP="006B0CAA">
      <w:pPr>
        <w:pStyle w:val="DOC8"/>
      </w:pPr>
      <w:r w:rsidRPr="00803B8A">
        <w:t xml:space="preserve">На составную часть опытно-конструкторской работы </w:t>
      </w:r>
      <w:r w:rsidR="009E35E5" w:rsidRPr="00803B8A">
        <w:br/>
      </w:r>
      <w:r w:rsidRPr="00803B8A">
        <w:t>«</w:t>
      </w:r>
      <w:r w:rsidR="00F904E2" w:rsidRPr="00F904E2">
        <w:t>Разработка топологии СБИС радиационно-стойкого процессора со встроенным сопроцессором космического назначения</w:t>
      </w:r>
      <w:r w:rsidRPr="00803B8A">
        <w:t>»</w:t>
      </w:r>
    </w:p>
    <w:p w14:paraId="47789227" w14:textId="77777777" w:rsidR="00964C9A" w:rsidRDefault="00E104FB" w:rsidP="006B0CAA">
      <w:pPr>
        <w:pStyle w:val="DOC8"/>
      </w:pPr>
      <w:r>
        <w:t xml:space="preserve"> </w:t>
      </w:r>
    </w:p>
    <w:p w14:paraId="47789228" w14:textId="77777777" w:rsidR="00964C9A" w:rsidRDefault="00964C9A" w:rsidP="006B0CAA">
      <w:pPr>
        <w:pStyle w:val="DOC8"/>
      </w:pPr>
      <w:r>
        <w:t>(шифр – «</w:t>
      </w:r>
      <w:r w:rsidR="00F904E2" w:rsidRPr="00F904E2">
        <w:t>Обработка-И8-РК-НС</w:t>
      </w:r>
      <w:r w:rsidRPr="00F904E2">
        <w:t>»</w:t>
      </w:r>
      <w:r>
        <w:t>)</w:t>
      </w:r>
    </w:p>
    <w:p w14:paraId="47789229" w14:textId="77777777" w:rsidR="009C6702" w:rsidRDefault="009C6702" w:rsidP="006B0CAA">
      <w:pPr>
        <w:pStyle w:val="DOC8"/>
      </w:pPr>
    </w:p>
    <w:p w14:paraId="4778922A" w14:textId="77777777" w:rsidR="009C6702" w:rsidRDefault="009C6702" w:rsidP="006B0CAA">
      <w:pPr>
        <w:pStyle w:val="DOC8"/>
      </w:pPr>
    </w:p>
    <w:p w14:paraId="4778922B" w14:textId="77777777" w:rsidR="009C6702" w:rsidRDefault="007C2F2D" w:rsidP="006B0CAA">
      <w:pPr>
        <w:pStyle w:val="DOC8"/>
      </w:pPr>
      <w:r w:rsidRPr="007C2F2D">
        <w:t xml:space="preserve">Разработка платы для измерения электрических </w:t>
      </w:r>
      <w:r w:rsidRPr="00803B8A">
        <w:t>параметров СБИС на</w:t>
      </w:r>
      <w:r w:rsidRPr="007C2F2D">
        <w:t xml:space="preserve"> анализаторе логическом AG83000</w:t>
      </w:r>
    </w:p>
    <w:p w14:paraId="4778922C" w14:textId="77777777" w:rsidR="00ED784A" w:rsidRDefault="00ED784A" w:rsidP="006B0CAA">
      <w:pPr>
        <w:pStyle w:val="DOC8"/>
      </w:pPr>
    </w:p>
    <w:p w14:paraId="4778922D" w14:textId="14CA36A8" w:rsidR="00ED784A" w:rsidRDefault="00ED784A" w:rsidP="006B0CAA">
      <w:pPr>
        <w:pStyle w:val="DOC8"/>
      </w:pPr>
      <w:r>
        <w:t>Шифр – «</w:t>
      </w:r>
      <w:r w:rsidR="00F904E2" w:rsidRPr="00F904E2">
        <w:t>Обработка-И8-РК-НС</w:t>
      </w:r>
      <w:r w:rsidR="00F904E2" w:rsidRPr="003A49CC">
        <w:t xml:space="preserve"> </w:t>
      </w:r>
      <w:r w:rsidR="00994BDB" w:rsidRPr="003A49CC">
        <w:t xml:space="preserve">– </w:t>
      </w:r>
      <w:r w:rsidR="00351D7B" w:rsidRPr="00351D7B">
        <w:t>AG83W_</w:t>
      </w:r>
      <w:r w:rsidR="00351D7B" w:rsidRPr="00F904E2">
        <w:rPr>
          <w:highlight w:val="yellow"/>
        </w:rPr>
        <w:t>OI</w:t>
      </w:r>
      <w:r w:rsidR="000D2718" w:rsidRPr="000D2718">
        <w:t>8</w:t>
      </w:r>
      <w:r w:rsidRPr="001C7BDF">
        <w:t>»</w:t>
      </w:r>
    </w:p>
    <w:p w14:paraId="4778922E" w14:textId="77777777" w:rsidR="00692FCC" w:rsidRDefault="00692FCC" w:rsidP="006B0CAA">
      <w:pPr>
        <w:pStyle w:val="DOC8"/>
      </w:pPr>
    </w:p>
    <w:p w14:paraId="4778922F" w14:textId="77777777" w:rsidR="00692FCC" w:rsidRDefault="00692FCC" w:rsidP="006B0CAA">
      <w:pPr>
        <w:pStyle w:val="DOC8"/>
      </w:pPr>
    </w:p>
    <w:p w14:paraId="47789230" w14:textId="77777777" w:rsidR="00692FCC" w:rsidRDefault="00692FCC" w:rsidP="006B0CAA">
      <w:pPr>
        <w:pStyle w:val="DOC8"/>
      </w:pPr>
    </w:p>
    <w:p w14:paraId="47789231" w14:textId="77777777" w:rsidR="00692FCC" w:rsidRPr="00774AC0" w:rsidRDefault="00692FCC" w:rsidP="006B0CAA">
      <w:pPr>
        <w:pStyle w:val="DOC8"/>
      </w:pPr>
    </w:p>
    <w:p w14:paraId="47789232" w14:textId="77777777" w:rsidR="003A49CC" w:rsidRPr="00774AC0" w:rsidRDefault="003A49CC" w:rsidP="006B0CAA">
      <w:pPr>
        <w:pStyle w:val="DOC8"/>
      </w:pPr>
    </w:p>
    <w:p w14:paraId="47789233" w14:textId="77777777" w:rsidR="003A49CC" w:rsidRPr="00774AC0" w:rsidRDefault="003A49CC" w:rsidP="006B0CAA">
      <w:pPr>
        <w:pStyle w:val="DOC8"/>
      </w:pPr>
    </w:p>
    <w:p w14:paraId="47789234" w14:textId="77777777" w:rsidR="00692FCC" w:rsidRDefault="00692FCC" w:rsidP="006B0CAA">
      <w:pPr>
        <w:pStyle w:val="DOC8"/>
      </w:pPr>
    </w:p>
    <w:p w14:paraId="47789235" w14:textId="77777777" w:rsidR="00692FCC" w:rsidRDefault="00692FCC" w:rsidP="006B0CAA">
      <w:pPr>
        <w:pStyle w:val="DOC8"/>
      </w:pPr>
    </w:p>
    <w:p w14:paraId="47789236" w14:textId="77777777" w:rsidR="00BD1763" w:rsidRDefault="00BD1763" w:rsidP="006B0CAA">
      <w:pPr>
        <w:pStyle w:val="DOC8"/>
      </w:pPr>
    </w:p>
    <w:p w14:paraId="47789237" w14:textId="77777777" w:rsidR="00BD1763" w:rsidRDefault="00BD1763" w:rsidP="006B0CAA">
      <w:pPr>
        <w:pStyle w:val="DOC8"/>
      </w:pPr>
    </w:p>
    <w:p w14:paraId="47789238" w14:textId="77777777" w:rsidR="00692FCC" w:rsidRDefault="00692FCC" w:rsidP="006B0CAA">
      <w:pPr>
        <w:pStyle w:val="DOC8"/>
      </w:pPr>
    </w:p>
    <w:p w14:paraId="47789239" w14:textId="77777777" w:rsidR="000669E8" w:rsidRPr="00774AC0" w:rsidRDefault="0049378C" w:rsidP="000669E8">
      <w:pPr>
        <w:pStyle w:val="DOC8"/>
      </w:pPr>
      <w:r>
        <w:t>201</w:t>
      </w:r>
      <w:r w:rsidR="001C7BDF">
        <w:t>8</w:t>
      </w:r>
      <w:r w:rsidR="008415FC">
        <w:t xml:space="preserve"> г.</w:t>
      </w:r>
    </w:p>
    <w:p w14:paraId="4778923A" w14:textId="77777777" w:rsidR="005A1380" w:rsidRPr="00DF317A" w:rsidRDefault="00692FCC" w:rsidP="00C50F32">
      <w:pPr>
        <w:pStyle w:val="DOC1Skip"/>
        <w:rPr>
          <w:lang w:val="en-US"/>
        </w:rPr>
      </w:pPr>
      <w:r>
        <w:br w:type="page"/>
      </w:r>
      <w:r w:rsidR="00597576" w:rsidRPr="00597576">
        <w:lastRenderedPageBreak/>
        <w:t>Тактико-технические требования</w:t>
      </w:r>
    </w:p>
    <w:p w14:paraId="4778923B" w14:textId="77777777" w:rsidR="009B1A49" w:rsidRDefault="009B1A49" w:rsidP="00C50F32">
      <w:pPr>
        <w:pStyle w:val="DOC2"/>
        <w:rPr>
          <w:lang w:val="en-US"/>
        </w:rPr>
      </w:pPr>
      <w:r>
        <w:t>Требования по составу</w:t>
      </w:r>
    </w:p>
    <w:p w14:paraId="4778923C" w14:textId="77777777" w:rsidR="00EE2A50" w:rsidRPr="00EE2A50" w:rsidRDefault="00EE2A50" w:rsidP="00C50F32">
      <w:pPr>
        <w:pStyle w:val="DOC3Skip"/>
      </w:pPr>
      <w:r>
        <w:t>Состав изделия</w:t>
      </w:r>
    </w:p>
    <w:p w14:paraId="4778923D" w14:textId="77777777" w:rsidR="004D31E4" w:rsidRDefault="00EE2A50" w:rsidP="004D31E4">
      <w:pPr>
        <w:pStyle w:val="DOC4"/>
      </w:pPr>
      <w:r w:rsidRPr="00EE2A50">
        <w:t>Изделие должно включать в себя следующие функциональные узлы:</w:t>
      </w:r>
      <w:r w:rsidR="004D31E4" w:rsidRPr="004D31E4">
        <w:t xml:space="preserve"> </w:t>
      </w:r>
    </w:p>
    <w:p w14:paraId="4778923E" w14:textId="77777777" w:rsidR="004D31E4" w:rsidRDefault="004D31E4" w:rsidP="00351D7B">
      <w:pPr>
        <w:pStyle w:val="DOC"/>
      </w:pPr>
      <w:r>
        <w:t xml:space="preserve">Контактирующее устройство для микросхемы </w:t>
      </w:r>
      <w:r w:rsidR="001816C0" w:rsidRPr="00F904E2">
        <w:rPr>
          <w:highlight w:val="yellow"/>
        </w:rPr>
        <w:t>1890ВК018</w:t>
      </w:r>
      <w:r>
        <w:t>;</w:t>
      </w:r>
    </w:p>
    <w:p w14:paraId="4778923F" w14:textId="77777777" w:rsidR="004D31E4" w:rsidRDefault="004D31E4" w:rsidP="004D31E4">
      <w:pPr>
        <w:pStyle w:val="DOC"/>
      </w:pPr>
      <w:r>
        <w:t xml:space="preserve">Система распределения сигнальных выводов микросхемы </w:t>
      </w:r>
      <w:r w:rsidR="0033659C" w:rsidRPr="00F904E2">
        <w:rPr>
          <w:highlight w:val="yellow"/>
        </w:rPr>
        <w:t>1890ВК018</w:t>
      </w:r>
      <w:r>
        <w:t>;</w:t>
      </w:r>
    </w:p>
    <w:p w14:paraId="47789240" w14:textId="77777777" w:rsidR="004D31E4" w:rsidRDefault="004D31E4" w:rsidP="004D31E4">
      <w:pPr>
        <w:pStyle w:val="DOC"/>
      </w:pPr>
      <w:r>
        <w:t xml:space="preserve">Система распределения </w:t>
      </w:r>
      <w:r w:rsidR="00C45040">
        <w:t xml:space="preserve">каналов питания микросхемы </w:t>
      </w:r>
      <w:r w:rsidR="001816C0" w:rsidRPr="00F904E2">
        <w:rPr>
          <w:highlight w:val="yellow"/>
        </w:rPr>
        <w:t>1890ВК018</w:t>
      </w:r>
      <w:r>
        <w:t>.</w:t>
      </w:r>
    </w:p>
    <w:p w14:paraId="47789241" w14:textId="77777777" w:rsidR="004D31E4" w:rsidRDefault="004D31E4" w:rsidP="004D31E4">
      <w:pPr>
        <w:pStyle w:val="DOC5"/>
      </w:pPr>
    </w:p>
    <w:p w14:paraId="47789242" w14:textId="77777777" w:rsidR="00B56B95" w:rsidRDefault="00B56B95" w:rsidP="00B56B95">
      <w:pPr>
        <w:pStyle w:val="DOC3"/>
      </w:pPr>
      <w:r>
        <w:t>Комплект поставки:</w:t>
      </w:r>
    </w:p>
    <w:p w14:paraId="47789243" w14:textId="77777777" w:rsidR="00355A98" w:rsidRPr="00797DA0" w:rsidRDefault="00355A98" w:rsidP="00355A98">
      <w:pPr>
        <w:pStyle w:val="DOC"/>
      </w:pPr>
      <w:r w:rsidRPr="00D942C7">
        <w:t>изделие</w:t>
      </w:r>
      <w:r>
        <w:t xml:space="preserve"> (без </w:t>
      </w:r>
      <w:r w:rsidR="00BC21FB">
        <w:t xml:space="preserve">микросхемы </w:t>
      </w:r>
      <w:r w:rsidR="001816C0" w:rsidRPr="00F904E2">
        <w:rPr>
          <w:highlight w:val="yellow"/>
        </w:rPr>
        <w:t>1890ВК018</w:t>
      </w:r>
      <w:r>
        <w:t>);</w:t>
      </w:r>
    </w:p>
    <w:p w14:paraId="47789244" w14:textId="77777777" w:rsidR="00E34585" w:rsidRDefault="00355A98" w:rsidP="00355A98">
      <w:pPr>
        <w:pStyle w:val="DOC"/>
      </w:pPr>
      <w:r>
        <w:t>таблица распределения сигнальных выводов на каналы</w:t>
      </w:r>
      <w:r w:rsidRPr="003F6270">
        <w:t xml:space="preserve"> </w:t>
      </w:r>
      <w:r>
        <w:t xml:space="preserve">анализатора логического </w:t>
      </w:r>
      <w:r>
        <w:rPr>
          <w:lang w:val="en-US"/>
        </w:rPr>
        <w:t>AG</w:t>
      </w:r>
      <w:r w:rsidRPr="003F6270">
        <w:t>8000</w:t>
      </w:r>
      <w:r>
        <w:t>.</w:t>
      </w:r>
    </w:p>
    <w:p w14:paraId="47789245" w14:textId="77777777" w:rsidR="005537EC" w:rsidRDefault="005537EC" w:rsidP="005537EC">
      <w:pPr>
        <w:pStyle w:val="DOC5"/>
      </w:pPr>
    </w:p>
    <w:p w14:paraId="47789246" w14:textId="77777777" w:rsidR="009F1605" w:rsidRDefault="009F1605" w:rsidP="006248B4">
      <w:pPr>
        <w:pStyle w:val="DOC2"/>
      </w:pPr>
      <w:r>
        <w:t>Требования по назначению</w:t>
      </w:r>
    </w:p>
    <w:p w14:paraId="47789247" w14:textId="77777777" w:rsidR="006248B4" w:rsidRDefault="006248B4" w:rsidP="006248B4">
      <w:pPr>
        <w:pStyle w:val="DOC3Skip"/>
      </w:pPr>
      <w:r>
        <w:t>Общие требования</w:t>
      </w:r>
    </w:p>
    <w:p w14:paraId="47789248" w14:textId="77777777" w:rsidR="00123E1C" w:rsidRPr="00BD422D" w:rsidRDefault="00361882" w:rsidP="003E5489">
      <w:pPr>
        <w:pStyle w:val="DOC4"/>
      </w:pPr>
      <w:r w:rsidRPr="00361882">
        <w:t xml:space="preserve">Изделие должно включать в себя контактирующее устройство </w:t>
      </w:r>
      <w:r w:rsidR="003E5489" w:rsidRPr="001C7BDF">
        <w:rPr>
          <w:highlight w:val="yellow"/>
        </w:rPr>
        <w:t>ACA-ZIF-040-K01</w:t>
      </w:r>
      <w:r w:rsidR="000C7F19">
        <w:t xml:space="preserve"> </w:t>
      </w:r>
      <w:r w:rsidR="000C7F19" w:rsidRPr="000C7F19">
        <w:rPr>
          <w:highlight w:val="yellow"/>
        </w:rPr>
        <w:t>(отв. Комиссаров П.)</w:t>
      </w:r>
      <w:r w:rsidRPr="00361882">
        <w:t>, установленное в центре платы.</w:t>
      </w:r>
      <w:r w:rsidR="00490AAF" w:rsidRPr="00490AAF">
        <w:t xml:space="preserve"> </w:t>
      </w:r>
      <w:commentRangeStart w:id="0"/>
      <w:r w:rsidR="00490AAF">
        <w:t xml:space="preserve">Контактирующее устройство должно обеспечивать возможность доступа к кристаллу микросхемы </w:t>
      </w:r>
      <w:r w:rsidR="001816C0" w:rsidRPr="00F904E2">
        <w:rPr>
          <w:highlight w:val="yellow"/>
        </w:rPr>
        <w:t>1890ВК018</w:t>
      </w:r>
      <w:r w:rsidR="00490AAF" w:rsidRPr="007C10C1">
        <w:t>.</w:t>
      </w:r>
      <w:commentRangeEnd w:id="0"/>
      <w:r w:rsidR="0019323F">
        <w:rPr>
          <w:rStyle w:val="af2"/>
          <w:rFonts w:ascii="Calibri" w:eastAsia="Calibri" w:hAnsi="Calibri"/>
          <w:lang w:eastAsia="en-US"/>
        </w:rPr>
        <w:commentReference w:id="0"/>
      </w:r>
    </w:p>
    <w:p w14:paraId="47789249" w14:textId="737578ED" w:rsidR="009203F0" w:rsidRPr="009203F0" w:rsidDel="000146CD" w:rsidRDefault="009203F0" w:rsidP="009203F0">
      <w:pPr>
        <w:pStyle w:val="DOC5"/>
        <w:rPr>
          <w:del w:id="1" w:author="Михаил Голяков" w:date="2018-05-03T11:07:00Z"/>
        </w:rPr>
      </w:pPr>
      <w:commentRangeStart w:id="2"/>
      <w:del w:id="3" w:author="Михаил Голяков" w:date="2018-05-03T11:07:00Z">
        <w:r w:rsidRPr="009203F0" w:rsidDel="000146CD">
          <w:delText xml:space="preserve">Посадочное место под КУ и его установка на плате должно обеспечивать установку (впайку) микросхемы </w:delText>
        </w:r>
        <w:r w:rsidR="001816C0" w:rsidRPr="00F904E2" w:rsidDel="000146CD">
          <w:rPr>
            <w:highlight w:val="yellow"/>
          </w:rPr>
          <w:delText>1890ВК018</w:delText>
        </w:r>
        <w:r w:rsidRPr="009203F0" w:rsidDel="000146CD">
          <w:delText xml:space="preserve"> на плату.</w:delText>
        </w:r>
        <w:commentRangeEnd w:id="2"/>
        <w:r w:rsidR="0019323F" w:rsidDel="000146CD">
          <w:rPr>
            <w:rStyle w:val="af2"/>
            <w:rFonts w:ascii="Calibri" w:eastAsia="Calibri" w:hAnsi="Calibri"/>
            <w:lang w:eastAsia="en-US"/>
          </w:rPr>
          <w:commentReference w:id="2"/>
        </w:r>
      </w:del>
    </w:p>
    <w:p w14:paraId="4778924A" w14:textId="77777777" w:rsidR="006248B4" w:rsidRDefault="0043448F" w:rsidP="006248B4">
      <w:pPr>
        <w:pStyle w:val="DOC3Skip"/>
      </w:pPr>
      <w:r>
        <w:br w:type="page"/>
      </w:r>
      <w:commentRangeStart w:id="4"/>
      <w:r w:rsidR="006248B4">
        <w:lastRenderedPageBreak/>
        <w:t>Требования к системе распределения сигнальных выводов</w:t>
      </w:r>
      <w:commentRangeEnd w:id="4"/>
      <w:r w:rsidR="00F77F1D">
        <w:rPr>
          <w:rStyle w:val="af2"/>
          <w:rFonts w:ascii="Calibri" w:eastAsia="Calibri" w:hAnsi="Calibri"/>
          <w:lang w:eastAsia="en-US"/>
        </w:rPr>
        <w:commentReference w:id="4"/>
      </w:r>
    </w:p>
    <w:p w14:paraId="4778924B" w14:textId="63968919" w:rsidR="006248B4" w:rsidRDefault="00BB64A4" w:rsidP="00F233F6">
      <w:pPr>
        <w:pStyle w:val="DOC4"/>
      </w:pPr>
      <w:r>
        <w:t xml:space="preserve">Сигнальные выводы микросхемы </w:t>
      </w:r>
      <w:r w:rsidR="001816C0" w:rsidRPr="00F904E2">
        <w:rPr>
          <w:highlight w:val="yellow"/>
        </w:rPr>
        <w:t>1890ВК018</w:t>
      </w:r>
      <w:r w:rsidRPr="00BB64A4">
        <w:t xml:space="preserve"> </w:t>
      </w:r>
      <w:r>
        <w:t xml:space="preserve">должны быть выведены на свободные каналы </w:t>
      </w:r>
      <w:r w:rsidR="00BE7CB4">
        <w:t xml:space="preserve">тестера </w:t>
      </w:r>
      <w:commentRangeStart w:id="5"/>
      <w:r w:rsidR="00BE7CB4" w:rsidRPr="000C7F19">
        <w:rPr>
          <w:highlight w:val="yellow"/>
          <w:lang w:val="en-US"/>
        </w:rPr>
        <w:t>AG</w:t>
      </w:r>
      <w:r w:rsidR="00BE7CB4" w:rsidRPr="000C7F19">
        <w:rPr>
          <w:highlight w:val="yellow"/>
        </w:rPr>
        <w:t>83000</w:t>
      </w:r>
      <w:r w:rsidR="000C7F19" w:rsidRPr="000C7F19">
        <w:rPr>
          <w:highlight w:val="yellow"/>
        </w:rPr>
        <w:t xml:space="preserve"> </w:t>
      </w:r>
      <w:del w:id="6" w:author="Михаил Голяков" w:date="2018-05-03T12:49:00Z">
        <w:r w:rsidR="000C7F19" w:rsidRPr="000C7F19" w:rsidDel="000E3123">
          <w:rPr>
            <w:highlight w:val="yellow"/>
          </w:rPr>
          <w:delText>или новый</w:delText>
        </w:r>
        <w:r w:rsidR="00BE7CB4" w:rsidDel="000E3123">
          <w:delText xml:space="preserve"> </w:delText>
        </w:r>
        <w:commentRangeEnd w:id="5"/>
        <w:r w:rsidR="0096710D" w:rsidDel="000E3123">
          <w:rPr>
            <w:rStyle w:val="af2"/>
            <w:rFonts w:ascii="Calibri" w:eastAsia="Calibri" w:hAnsi="Calibri"/>
            <w:lang w:eastAsia="en-US"/>
          </w:rPr>
          <w:commentReference w:id="5"/>
        </w:r>
      </w:del>
      <w:r w:rsidR="00BE7CB4">
        <w:t>в соответствии с таблицей 1.</w:t>
      </w:r>
    </w:p>
    <w:p w14:paraId="4778924C" w14:textId="77777777" w:rsidR="00BE7CB4" w:rsidRPr="00FB7662" w:rsidRDefault="00BE7CB4" w:rsidP="00BE7CB4">
      <w:pPr>
        <w:pStyle w:val="DOC5"/>
      </w:pPr>
      <w:r>
        <w:t>Таблица 1 –</w:t>
      </w:r>
      <w:r w:rsidR="00BD381C">
        <w:t xml:space="preserve"> Р</w:t>
      </w:r>
      <w:r>
        <w:t xml:space="preserve">аспределение сигнальных выводов микросхемы </w:t>
      </w:r>
      <w:r w:rsidR="001816C0" w:rsidRPr="00F904E2">
        <w:rPr>
          <w:highlight w:val="yellow"/>
        </w:rPr>
        <w:t>1890ВК018</w:t>
      </w:r>
      <w:r w:rsidR="00FB7662" w:rsidRPr="00FB7662">
        <w:t>.</w:t>
      </w:r>
    </w:p>
    <w:tbl>
      <w:tblPr>
        <w:tblW w:w="1105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567"/>
        <w:gridCol w:w="4819"/>
        <w:gridCol w:w="567"/>
        <w:gridCol w:w="709"/>
        <w:gridCol w:w="709"/>
        <w:gridCol w:w="708"/>
        <w:gridCol w:w="709"/>
      </w:tblGrid>
      <w:tr w:rsidR="007A456B" w:rsidRPr="002D6262" w14:paraId="47789253" w14:textId="77777777" w:rsidTr="002D6262">
        <w:tc>
          <w:tcPr>
            <w:tcW w:w="2269" w:type="dxa"/>
            <w:vMerge w:val="restart"/>
            <w:shd w:val="clear" w:color="auto" w:fill="auto"/>
          </w:tcPr>
          <w:p w14:paraId="4778924D" w14:textId="77777777" w:rsidR="007A456B" w:rsidRPr="002D6262" w:rsidRDefault="007A456B" w:rsidP="00F904E2">
            <w:pPr>
              <w:pStyle w:val="DOCtable0"/>
            </w:pPr>
            <w:r w:rsidRPr="002D6262">
              <w:t>Группа</w:t>
            </w:r>
          </w:p>
        </w:tc>
        <w:tc>
          <w:tcPr>
            <w:tcW w:w="567" w:type="dxa"/>
            <w:vMerge w:val="restart"/>
          </w:tcPr>
          <w:p w14:paraId="4778924E" w14:textId="77777777" w:rsidR="007A456B" w:rsidRPr="002D6262" w:rsidRDefault="007A456B" w:rsidP="00F904E2">
            <w:pPr>
              <w:pStyle w:val="DOCtable0"/>
            </w:pPr>
            <w:r w:rsidRPr="002D6262">
              <w:t>Кол-во</w:t>
            </w:r>
          </w:p>
        </w:tc>
        <w:tc>
          <w:tcPr>
            <w:tcW w:w="4819" w:type="dxa"/>
            <w:vMerge w:val="restart"/>
            <w:shd w:val="clear" w:color="auto" w:fill="auto"/>
          </w:tcPr>
          <w:p w14:paraId="4778924F" w14:textId="77777777" w:rsidR="007A456B" w:rsidRPr="002D6262" w:rsidRDefault="007A456B" w:rsidP="00F904E2">
            <w:pPr>
              <w:pStyle w:val="DOCtable0"/>
            </w:pPr>
            <w:r w:rsidRPr="002D6262">
              <w:t>Сигналы</w:t>
            </w:r>
          </w:p>
        </w:tc>
        <w:tc>
          <w:tcPr>
            <w:tcW w:w="567" w:type="dxa"/>
            <w:vMerge w:val="restart"/>
          </w:tcPr>
          <w:p w14:paraId="47789250" w14:textId="4EF5CA55" w:rsidR="007A456B" w:rsidRPr="002D6262" w:rsidRDefault="007A456B" w:rsidP="007A456B">
            <w:pPr>
              <w:pStyle w:val="DOCtable0"/>
              <w:ind w:left="-108"/>
              <w:rPr>
                <w:highlight w:val="yellow"/>
              </w:rPr>
            </w:pPr>
            <w:r w:rsidRPr="002D6262">
              <w:rPr>
                <w:highlight w:val="yellow"/>
              </w:rPr>
              <w:t>Тип</w:t>
            </w:r>
          </w:p>
        </w:tc>
        <w:tc>
          <w:tcPr>
            <w:tcW w:w="709" w:type="dxa"/>
            <w:vMerge w:val="restart"/>
            <w:shd w:val="clear" w:color="auto" w:fill="auto"/>
          </w:tcPr>
          <w:p w14:paraId="47789251" w14:textId="77777777" w:rsidR="007A456B" w:rsidRPr="002D6262" w:rsidRDefault="007A456B" w:rsidP="00F904E2">
            <w:pPr>
              <w:pStyle w:val="DOCtable0"/>
            </w:pPr>
            <w:r w:rsidRPr="002D6262">
              <w:t>Кол-во</w:t>
            </w:r>
          </w:p>
        </w:tc>
        <w:tc>
          <w:tcPr>
            <w:tcW w:w="2126" w:type="dxa"/>
            <w:gridSpan w:val="3"/>
            <w:shd w:val="clear" w:color="auto" w:fill="auto"/>
          </w:tcPr>
          <w:p w14:paraId="47789252" w14:textId="77777777" w:rsidR="007A456B" w:rsidRPr="002D6262" w:rsidRDefault="007A456B" w:rsidP="00F904E2">
            <w:pPr>
              <w:pStyle w:val="DOCtable0"/>
            </w:pPr>
            <w:r w:rsidRPr="002D6262">
              <w:t>Конфигурация</w:t>
            </w:r>
          </w:p>
        </w:tc>
      </w:tr>
      <w:tr w:rsidR="007A456B" w:rsidRPr="002D6262" w14:paraId="4778925D" w14:textId="77777777" w:rsidTr="002D6262">
        <w:tc>
          <w:tcPr>
            <w:tcW w:w="2269" w:type="dxa"/>
            <w:vMerge/>
            <w:shd w:val="clear" w:color="auto" w:fill="auto"/>
          </w:tcPr>
          <w:p w14:paraId="47789254" w14:textId="77777777" w:rsidR="007A456B" w:rsidRPr="002D6262" w:rsidRDefault="007A456B" w:rsidP="00F904E2">
            <w:pPr>
              <w:pStyle w:val="DOCtable0"/>
            </w:pPr>
          </w:p>
        </w:tc>
        <w:tc>
          <w:tcPr>
            <w:tcW w:w="567" w:type="dxa"/>
            <w:vMerge/>
          </w:tcPr>
          <w:p w14:paraId="47789255" w14:textId="77777777" w:rsidR="007A456B" w:rsidRPr="002D6262" w:rsidRDefault="007A456B" w:rsidP="00F904E2">
            <w:pPr>
              <w:pStyle w:val="DOCtable0"/>
            </w:pPr>
          </w:p>
        </w:tc>
        <w:tc>
          <w:tcPr>
            <w:tcW w:w="4819" w:type="dxa"/>
            <w:vMerge/>
            <w:shd w:val="clear" w:color="auto" w:fill="auto"/>
          </w:tcPr>
          <w:p w14:paraId="47789256" w14:textId="77777777" w:rsidR="007A456B" w:rsidRPr="002D6262" w:rsidRDefault="007A456B" w:rsidP="00F904E2">
            <w:pPr>
              <w:pStyle w:val="DOCtable0"/>
            </w:pPr>
          </w:p>
        </w:tc>
        <w:tc>
          <w:tcPr>
            <w:tcW w:w="567" w:type="dxa"/>
            <w:vMerge/>
          </w:tcPr>
          <w:p w14:paraId="47789257" w14:textId="6E4AD4AE" w:rsidR="007A456B" w:rsidRPr="002D6262" w:rsidRDefault="007A456B" w:rsidP="00F904E2">
            <w:pPr>
              <w:pStyle w:val="DOCtable0"/>
              <w:rPr>
                <w:highlight w:val="yellow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14:paraId="47789258" w14:textId="77777777" w:rsidR="007A456B" w:rsidRPr="002D6262" w:rsidRDefault="007A456B" w:rsidP="00F904E2">
            <w:pPr>
              <w:pStyle w:val="DOCtable0"/>
            </w:pPr>
          </w:p>
        </w:tc>
        <w:tc>
          <w:tcPr>
            <w:tcW w:w="709" w:type="dxa"/>
            <w:shd w:val="clear" w:color="auto" w:fill="auto"/>
          </w:tcPr>
          <w:p w14:paraId="4778925A" w14:textId="1ABBA894" w:rsidR="007A456B" w:rsidRPr="002D6262" w:rsidRDefault="007A456B" w:rsidP="00F904E2">
            <w:pPr>
              <w:pStyle w:val="DOCtable0"/>
            </w:pPr>
            <w:r w:rsidRPr="002D6262">
              <w:t>-00</w:t>
            </w:r>
          </w:p>
        </w:tc>
        <w:tc>
          <w:tcPr>
            <w:tcW w:w="708" w:type="dxa"/>
            <w:shd w:val="clear" w:color="auto" w:fill="auto"/>
          </w:tcPr>
          <w:p w14:paraId="4778925B" w14:textId="075263FA" w:rsidR="007A456B" w:rsidRPr="002D6262" w:rsidRDefault="007A456B" w:rsidP="000C7F19">
            <w:pPr>
              <w:pStyle w:val="DOCtable0"/>
              <w:rPr>
                <w:lang w:val="en-US"/>
              </w:rPr>
            </w:pPr>
            <w:r w:rsidRPr="002D6262">
              <w:t>-01</w:t>
            </w:r>
          </w:p>
        </w:tc>
        <w:tc>
          <w:tcPr>
            <w:tcW w:w="709" w:type="dxa"/>
            <w:shd w:val="clear" w:color="auto" w:fill="auto"/>
          </w:tcPr>
          <w:p w14:paraId="4778925C" w14:textId="78260B94" w:rsidR="007A456B" w:rsidRPr="002D6262" w:rsidRDefault="007A456B" w:rsidP="000C7F19">
            <w:pPr>
              <w:pStyle w:val="DOCtable0"/>
            </w:pPr>
            <w:r w:rsidRPr="002D6262">
              <w:t>-02</w:t>
            </w:r>
          </w:p>
        </w:tc>
      </w:tr>
      <w:tr w:rsidR="007A456B" w:rsidRPr="002D6262" w14:paraId="4778926B" w14:textId="77777777" w:rsidTr="002D6262">
        <w:tc>
          <w:tcPr>
            <w:tcW w:w="2269" w:type="dxa"/>
            <w:shd w:val="clear" w:color="auto" w:fill="auto"/>
          </w:tcPr>
          <w:p w14:paraId="4778925E" w14:textId="77777777" w:rsidR="007A456B" w:rsidRPr="002D6262" w:rsidRDefault="007A456B" w:rsidP="00F904E2">
            <w:pPr>
              <w:pStyle w:val="DOCtable1"/>
              <w:rPr>
                <w:lang w:val="en-US"/>
              </w:rPr>
            </w:pPr>
            <w:proofErr w:type="spellStart"/>
            <w:r w:rsidRPr="002D6262">
              <w:rPr>
                <w:color w:val="333333"/>
                <w:sz w:val="21"/>
                <w:szCs w:val="21"/>
              </w:rPr>
              <w:t>DBus</w:t>
            </w:r>
            <w:proofErr w:type="spellEnd"/>
          </w:p>
        </w:tc>
        <w:tc>
          <w:tcPr>
            <w:tcW w:w="567" w:type="dxa"/>
          </w:tcPr>
          <w:p w14:paraId="4778925F" w14:textId="77777777" w:rsidR="007A456B" w:rsidRPr="002D6262" w:rsidRDefault="007A456B" w:rsidP="00351D7B">
            <w:pPr>
              <w:pStyle w:val="DOCtable1"/>
            </w:pPr>
            <w:r w:rsidRPr="002D6262">
              <w:t>1</w:t>
            </w:r>
          </w:p>
        </w:tc>
        <w:tc>
          <w:tcPr>
            <w:tcW w:w="4819" w:type="dxa"/>
            <w:shd w:val="clear" w:color="auto" w:fill="auto"/>
          </w:tcPr>
          <w:p w14:paraId="47789260" w14:textId="36C7E70C" w:rsidR="007A456B" w:rsidRPr="002D6262" w:rsidRDefault="007A456B" w:rsidP="007A456B">
            <w:pPr>
              <w:pStyle w:val="DOCtable1"/>
            </w:pPr>
            <w:r w:rsidRPr="002D6262">
              <w:rPr>
                <w:lang w:val="en-US"/>
              </w:rPr>
              <w:t>DB</w:t>
            </w:r>
            <w:r w:rsidRPr="002D6262">
              <w:t>_</w:t>
            </w:r>
            <w:r w:rsidRPr="002D6262">
              <w:rPr>
                <w:lang w:val="en-US"/>
              </w:rPr>
              <w:t>LWAIT</w:t>
            </w:r>
            <w:r w:rsidRPr="002D6262">
              <w:t xml:space="preserve">, </w:t>
            </w:r>
            <w:r w:rsidRPr="002D6262">
              <w:rPr>
                <w:lang w:val="en-US"/>
              </w:rPr>
              <w:t>DB</w:t>
            </w:r>
            <w:r w:rsidRPr="002D6262">
              <w:t>_</w:t>
            </w:r>
            <w:r w:rsidRPr="002D6262">
              <w:rPr>
                <w:lang w:val="en-US"/>
              </w:rPr>
              <w:t>LA</w:t>
            </w:r>
            <w:r w:rsidRPr="002D6262">
              <w:t xml:space="preserve">[25:0], </w:t>
            </w:r>
            <w:r w:rsidRPr="002D6262">
              <w:rPr>
                <w:lang w:val="en-US"/>
              </w:rPr>
              <w:t>DB</w:t>
            </w:r>
            <w:r w:rsidRPr="002D6262">
              <w:t>_</w:t>
            </w:r>
            <w:r w:rsidRPr="002D6262">
              <w:rPr>
                <w:lang w:val="en-US"/>
              </w:rPr>
              <w:t>LD</w:t>
            </w:r>
            <w:r w:rsidRPr="002D6262">
              <w:t xml:space="preserve">[31:0], </w:t>
            </w:r>
            <w:r w:rsidRPr="002D6262">
              <w:rPr>
                <w:lang w:val="en-US"/>
              </w:rPr>
              <w:t>DB</w:t>
            </w:r>
            <w:r w:rsidRPr="002D6262">
              <w:t>_</w:t>
            </w:r>
            <w:r w:rsidRPr="002D6262">
              <w:rPr>
                <w:lang w:val="en-US"/>
              </w:rPr>
              <w:t>LDHAMM</w:t>
            </w:r>
            <w:r w:rsidRPr="002D6262">
              <w:t xml:space="preserve">[7:0], </w:t>
            </w:r>
            <w:r w:rsidRPr="002D6262">
              <w:rPr>
                <w:lang w:val="en-US"/>
              </w:rPr>
              <w:t>DB</w:t>
            </w:r>
            <w:r w:rsidRPr="002D6262">
              <w:t>_</w:t>
            </w:r>
            <w:r w:rsidRPr="002D6262">
              <w:rPr>
                <w:lang w:val="en-US"/>
              </w:rPr>
              <w:t>LCS</w:t>
            </w:r>
            <w:r w:rsidRPr="002D6262">
              <w:t xml:space="preserve">[7:0], </w:t>
            </w:r>
            <w:r w:rsidRPr="002D6262">
              <w:rPr>
                <w:lang w:val="en-US"/>
              </w:rPr>
              <w:t>DB</w:t>
            </w:r>
            <w:r w:rsidRPr="002D6262">
              <w:t>_</w:t>
            </w:r>
            <w:r w:rsidRPr="002D6262">
              <w:rPr>
                <w:lang w:val="en-US"/>
              </w:rPr>
              <w:t>LBE</w:t>
            </w:r>
            <w:r w:rsidRPr="002D6262">
              <w:t xml:space="preserve">[3:0], </w:t>
            </w:r>
            <w:r w:rsidRPr="002D6262">
              <w:rPr>
                <w:lang w:val="en-US"/>
              </w:rPr>
              <w:t>DB</w:t>
            </w:r>
            <w:r w:rsidRPr="002D6262">
              <w:t>_</w:t>
            </w:r>
            <w:r w:rsidRPr="002D6262">
              <w:rPr>
                <w:lang w:val="en-US"/>
              </w:rPr>
              <w:t>LWE</w:t>
            </w:r>
            <w:r w:rsidRPr="002D6262">
              <w:t xml:space="preserve">, </w:t>
            </w:r>
            <w:r w:rsidRPr="002D6262">
              <w:rPr>
                <w:lang w:val="en-US"/>
              </w:rPr>
              <w:t>DB</w:t>
            </w:r>
            <w:r w:rsidRPr="002D6262">
              <w:t>_</w:t>
            </w:r>
            <w:r w:rsidRPr="002D6262">
              <w:rPr>
                <w:lang w:val="en-US"/>
              </w:rPr>
              <w:t>LOE</w:t>
            </w:r>
            <w:r w:rsidRPr="002D6262">
              <w:t>,</w:t>
            </w:r>
            <w:r w:rsidRPr="002D6262">
              <w:rPr>
                <w:lang w:val="en-US"/>
              </w:rPr>
              <w:t> DB</w:t>
            </w:r>
            <w:r w:rsidRPr="002D6262">
              <w:t>_</w:t>
            </w:r>
            <w:r w:rsidRPr="002D6262">
              <w:rPr>
                <w:lang w:val="en-US"/>
              </w:rPr>
              <w:t>LADV</w:t>
            </w:r>
            <w:r w:rsidRPr="002D6262">
              <w:t xml:space="preserve">, </w:t>
            </w:r>
            <w:r w:rsidRPr="002D6262">
              <w:rPr>
                <w:lang w:val="en-US"/>
              </w:rPr>
              <w:t>DB</w:t>
            </w:r>
            <w:r w:rsidRPr="002D6262">
              <w:t>_</w:t>
            </w:r>
            <w:r w:rsidRPr="002D6262">
              <w:rPr>
                <w:lang w:val="en-US"/>
              </w:rPr>
              <w:t>LCLK</w:t>
            </w:r>
            <w:r w:rsidRPr="002D6262">
              <w:t>,</w:t>
            </w:r>
            <w:r w:rsidRPr="002D6262">
              <w:rPr>
                <w:lang w:val="en-US"/>
              </w:rPr>
              <w:t> DB</w:t>
            </w:r>
            <w:r w:rsidRPr="002D6262">
              <w:t>_</w:t>
            </w:r>
            <w:r w:rsidRPr="002D6262">
              <w:rPr>
                <w:lang w:val="en-US"/>
              </w:rPr>
              <w:t>LRST</w:t>
            </w:r>
          </w:p>
        </w:tc>
        <w:tc>
          <w:tcPr>
            <w:tcW w:w="567" w:type="dxa"/>
          </w:tcPr>
          <w:p w14:paraId="47789266" w14:textId="47D555B9" w:rsidR="007A456B" w:rsidRPr="002D6262" w:rsidRDefault="007A456B" w:rsidP="000C7F19">
            <w:pPr>
              <w:pStyle w:val="DOCtable0"/>
              <w:jc w:val="left"/>
              <w:rPr>
                <w:highlight w:val="yellow"/>
              </w:rPr>
            </w:pPr>
          </w:p>
        </w:tc>
        <w:tc>
          <w:tcPr>
            <w:tcW w:w="709" w:type="dxa"/>
            <w:shd w:val="clear" w:color="auto" w:fill="auto"/>
          </w:tcPr>
          <w:p w14:paraId="47789267" w14:textId="5BA8216A" w:rsidR="007A456B" w:rsidRPr="002D6262" w:rsidRDefault="007A456B" w:rsidP="007B054F">
            <w:pPr>
              <w:pStyle w:val="DOCtable1"/>
              <w:jc w:val="center"/>
              <w:rPr>
                <w:lang w:val="en-US"/>
              </w:rPr>
            </w:pPr>
            <w:r w:rsidRPr="002D6262">
              <w:rPr>
                <w:lang w:val="en-US"/>
              </w:rPr>
              <w:t>84</w:t>
            </w:r>
          </w:p>
        </w:tc>
        <w:tc>
          <w:tcPr>
            <w:tcW w:w="709" w:type="dxa"/>
            <w:shd w:val="clear" w:color="auto" w:fill="auto"/>
          </w:tcPr>
          <w:p w14:paraId="47789268" w14:textId="5C16D4B2" w:rsidR="007A456B" w:rsidRPr="002D6262" w:rsidRDefault="007A456B" w:rsidP="007B054F">
            <w:pPr>
              <w:pStyle w:val="DOCtable1"/>
              <w:jc w:val="center"/>
              <w:rPr>
                <w:lang w:val="en-US"/>
              </w:rPr>
            </w:pPr>
            <w:r w:rsidRPr="002D6262">
              <w:rPr>
                <w:lang w:val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47789269" w14:textId="72EA8DCC" w:rsidR="007A456B" w:rsidRPr="002D6262" w:rsidRDefault="007A456B" w:rsidP="007B054F">
            <w:pPr>
              <w:pStyle w:val="DOCtable1"/>
              <w:jc w:val="center"/>
              <w:rPr>
                <w:lang w:val="en-US"/>
              </w:rPr>
            </w:pPr>
            <w:r w:rsidRPr="002D6262">
              <w:rPr>
                <w:lang w:val="en-US"/>
              </w:rPr>
              <w:t>-</w:t>
            </w:r>
          </w:p>
        </w:tc>
        <w:tc>
          <w:tcPr>
            <w:tcW w:w="709" w:type="dxa"/>
            <w:shd w:val="clear" w:color="auto" w:fill="auto"/>
          </w:tcPr>
          <w:p w14:paraId="4778926A" w14:textId="2B4EC2D9" w:rsidR="007A456B" w:rsidRPr="002D6262" w:rsidRDefault="007A456B" w:rsidP="007B054F">
            <w:pPr>
              <w:pStyle w:val="DOCtable1"/>
              <w:jc w:val="center"/>
              <w:rPr>
                <w:lang w:val="en-US"/>
              </w:rPr>
            </w:pPr>
            <w:r w:rsidRPr="002D6262">
              <w:rPr>
                <w:lang w:val="en-US"/>
              </w:rPr>
              <w:t>84</w:t>
            </w:r>
          </w:p>
        </w:tc>
      </w:tr>
      <w:tr w:rsidR="007A456B" w:rsidRPr="002D6262" w14:paraId="4778927A" w14:textId="77777777" w:rsidTr="002D6262">
        <w:tc>
          <w:tcPr>
            <w:tcW w:w="2269" w:type="dxa"/>
            <w:shd w:val="clear" w:color="auto" w:fill="auto"/>
          </w:tcPr>
          <w:p w14:paraId="32A22994" w14:textId="77777777" w:rsidR="007A456B" w:rsidRPr="002D6262" w:rsidRDefault="007A456B" w:rsidP="00F904E2">
            <w:pPr>
              <w:pStyle w:val="DOCtable1"/>
              <w:rPr>
                <w:lang w:val="en-US"/>
              </w:rPr>
            </w:pPr>
            <w:r w:rsidRPr="002D6262">
              <w:rPr>
                <w:lang w:val="en-US"/>
              </w:rPr>
              <w:t>SERV</w:t>
            </w:r>
          </w:p>
          <w:p w14:paraId="4778926C" w14:textId="6D1A4F44" w:rsidR="002D6262" w:rsidRPr="002D6262" w:rsidRDefault="002D6262" w:rsidP="002D6262">
            <w:pPr>
              <w:pStyle w:val="DOCtable1"/>
            </w:pPr>
            <w:r w:rsidRPr="002D6262">
              <w:rPr>
                <w:lang w:val="en-US"/>
              </w:rPr>
              <w:t>(</w:t>
            </w:r>
            <w:proofErr w:type="spellStart"/>
            <w:r w:rsidRPr="002D6262">
              <w:rPr>
                <w:lang w:val="en-US"/>
              </w:rPr>
              <w:t>Системные</w:t>
            </w:r>
            <w:proofErr w:type="spellEnd"/>
            <w:r w:rsidRPr="002D6262">
              <w:rPr>
                <w:lang w:val="en-US"/>
              </w:rPr>
              <w:t>)</w:t>
            </w:r>
          </w:p>
        </w:tc>
        <w:tc>
          <w:tcPr>
            <w:tcW w:w="567" w:type="dxa"/>
          </w:tcPr>
          <w:p w14:paraId="4778926D" w14:textId="77777777" w:rsidR="007A456B" w:rsidRPr="002D6262" w:rsidRDefault="007A456B" w:rsidP="00351D7B">
            <w:pPr>
              <w:pStyle w:val="DOCtable1"/>
            </w:pPr>
            <w:r w:rsidRPr="002D6262">
              <w:t>1</w:t>
            </w:r>
          </w:p>
        </w:tc>
        <w:tc>
          <w:tcPr>
            <w:tcW w:w="4819" w:type="dxa"/>
            <w:shd w:val="clear" w:color="auto" w:fill="auto"/>
          </w:tcPr>
          <w:p w14:paraId="1A669ACB" w14:textId="77777777" w:rsidR="007A456B" w:rsidRPr="002D6262" w:rsidRDefault="007A456B" w:rsidP="00422BF2">
            <w:pPr>
              <w:pStyle w:val="DOCtable1"/>
              <w:rPr>
                <w:lang w:val="en-US"/>
              </w:rPr>
            </w:pPr>
            <w:r w:rsidRPr="002D6262">
              <w:rPr>
                <w:lang w:val="en-US"/>
              </w:rPr>
              <w:t>SERV_RCLK,</w:t>
            </w:r>
          </w:p>
          <w:p w14:paraId="3A4B76D9" w14:textId="5BDB34B1" w:rsidR="007A456B" w:rsidRPr="002D6262" w:rsidRDefault="007A456B" w:rsidP="00422BF2">
            <w:pPr>
              <w:pStyle w:val="DOCtable1"/>
              <w:rPr>
                <w:lang w:val="en-US"/>
              </w:rPr>
            </w:pPr>
            <w:r w:rsidRPr="002D6262">
              <w:rPr>
                <w:lang w:val="en-US"/>
              </w:rPr>
              <w:t>SERV_CLK125_P, SERV_CLK125_M,(diff)</w:t>
            </w:r>
          </w:p>
          <w:p w14:paraId="33EEF0AE" w14:textId="77777777" w:rsidR="007B054F" w:rsidRPr="002D6262" w:rsidRDefault="007A456B" w:rsidP="00422BF2">
            <w:pPr>
              <w:pStyle w:val="DOCtable1"/>
              <w:rPr>
                <w:lang w:val="en-US"/>
              </w:rPr>
            </w:pPr>
            <w:r w:rsidRPr="002D6262">
              <w:rPr>
                <w:lang w:val="en-US"/>
              </w:rPr>
              <w:t>SERV_POR,</w:t>
            </w:r>
          </w:p>
          <w:p w14:paraId="4B169A0C" w14:textId="77777777" w:rsidR="007B054F" w:rsidRPr="002D6262" w:rsidRDefault="007A456B" w:rsidP="00422BF2">
            <w:pPr>
              <w:pStyle w:val="DOCtable1"/>
              <w:rPr>
                <w:lang w:val="en-US"/>
              </w:rPr>
            </w:pPr>
            <w:r w:rsidRPr="002D6262">
              <w:rPr>
                <w:lang w:val="en-US"/>
              </w:rPr>
              <w:t xml:space="preserve">SERV_OVERHEAT, </w:t>
            </w:r>
          </w:p>
          <w:p w14:paraId="28A9551D" w14:textId="77777777" w:rsidR="007B054F" w:rsidRPr="002D6262" w:rsidRDefault="007A456B" w:rsidP="00422BF2">
            <w:pPr>
              <w:pStyle w:val="DOCtable1"/>
              <w:rPr>
                <w:lang w:val="en-US"/>
              </w:rPr>
            </w:pPr>
            <w:r w:rsidRPr="002D6262">
              <w:rPr>
                <w:lang w:val="en-US"/>
              </w:rPr>
              <w:t xml:space="preserve">SERV_B_ERRORS, </w:t>
            </w:r>
          </w:p>
          <w:p w14:paraId="5495D3EF" w14:textId="77777777" w:rsidR="007B054F" w:rsidRPr="002D6262" w:rsidRDefault="007A456B" w:rsidP="00422BF2">
            <w:pPr>
              <w:pStyle w:val="DOCtable1"/>
              <w:rPr>
                <w:lang w:val="en-US"/>
              </w:rPr>
            </w:pPr>
            <w:r w:rsidRPr="002D6262">
              <w:rPr>
                <w:lang w:val="en-US"/>
              </w:rPr>
              <w:t xml:space="preserve">SERV_L_ENDIAN, </w:t>
            </w:r>
          </w:p>
          <w:p w14:paraId="0C4B2818" w14:textId="77777777" w:rsidR="007B054F" w:rsidRPr="002D6262" w:rsidRDefault="007A456B" w:rsidP="00422BF2">
            <w:pPr>
              <w:pStyle w:val="DOCtable1"/>
              <w:rPr>
                <w:lang w:val="en-US"/>
              </w:rPr>
            </w:pPr>
            <w:r w:rsidRPr="002D6262">
              <w:rPr>
                <w:lang w:val="en-US"/>
              </w:rPr>
              <w:t xml:space="preserve">SERV_BOOTROM[1:0], </w:t>
            </w:r>
          </w:p>
          <w:p w14:paraId="27771B13" w14:textId="3A4DD039" w:rsidR="007B054F" w:rsidRPr="002D6262" w:rsidRDefault="007A456B" w:rsidP="00422BF2">
            <w:pPr>
              <w:pStyle w:val="DOCtable1"/>
              <w:rPr>
                <w:lang w:val="en-US"/>
              </w:rPr>
            </w:pPr>
            <w:r w:rsidRPr="002D6262">
              <w:rPr>
                <w:lang w:val="en-US"/>
              </w:rPr>
              <w:t>SERV_EXINT0, </w:t>
            </w:r>
          </w:p>
          <w:p w14:paraId="51666E1B" w14:textId="77777777" w:rsidR="007B054F" w:rsidRPr="002D6262" w:rsidRDefault="007A456B" w:rsidP="00422BF2">
            <w:pPr>
              <w:pStyle w:val="DOCtable1"/>
              <w:rPr>
                <w:lang w:val="en-US"/>
              </w:rPr>
            </w:pPr>
            <w:r w:rsidRPr="002D6262">
              <w:rPr>
                <w:lang w:val="en-US"/>
              </w:rPr>
              <w:t>SERV_EXINT1, </w:t>
            </w:r>
          </w:p>
          <w:p w14:paraId="4778926E" w14:textId="619AD786" w:rsidR="007A456B" w:rsidRPr="002D6262" w:rsidRDefault="007A456B" w:rsidP="00422BF2">
            <w:pPr>
              <w:pStyle w:val="DOCtable1"/>
              <w:rPr>
                <w:lang w:val="en-US"/>
              </w:rPr>
            </w:pPr>
            <w:r w:rsidRPr="002D6262">
              <w:rPr>
                <w:lang w:val="en-US"/>
              </w:rPr>
              <w:t xml:space="preserve">SERV_NMI_N, </w:t>
            </w:r>
            <w:r w:rsidRPr="002D6262">
              <w:rPr>
                <w:lang w:val="en-US"/>
              </w:rPr>
              <w:br/>
              <w:t>SERV_RST_N</w:t>
            </w:r>
          </w:p>
        </w:tc>
        <w:tc>
          <w:tcPr>
            <w:tcW w:w="567" w:type="dxa"/>
          </w:tcPr>
          <w:p w14:paraId="47789275" w14:textId="4D3B406C" w:rsidR="007A456B" w:rsidRPr="002D6262" w:rsidRDefault="007A456B" w:rsidP="0033659C">
            <w:pPr>
              <w:pStyle w:val="DOCtable1"/>
              <w:rPr>
                <w:highlight w:val="yellow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14:paraId="47789276" w14:textId="785B2107" w:rsidR="007A456B" w:rsidRPr="002D6262" w:rsidRDefault="007A456B" w:rsidP="007B054F">
            <w:pPr>
              <w:pStyle w:val="DOCtable1"/>
              <w:jc w:val="center"/>
              <w:rPr>
                <w:lang w:val="en-US"/>
              </w:rPr>
            </w:pPr>
            <w:r w:rsidRPr="002D6262">
              <w:t>1</w:t>
            </w:r>
            <w:r w:rsidRPr="002D6262">
              <w:rPr>
                <w:lang w:val="en-US"/>
              </w:rPr>
              <w:t>3</w:t>
            </w:r>
          </w:p>
        </w:tc>
        <w:tc>
          <w:tcPr>
            <w:tcW w:w="709" w:type="dxa"/>
            <w:shd w:val="clear" w:color="auto" w:fill="auto"/>
          </w:tcPr>
          <w:p w14:paraId="47789277" w14:textId="5B0F0AB8" w:rsidR="007A456B" w:rsidRPr="002D6262" w:rsidRDefault="007A456B" w:rsidP="007B054F">
            <w:pPr>
              <w:pStyle w:val="DOCtable1"/>
              <w:jc w:val="center"/>
              <w:rPr>
                <w:lang w:val="en-US"/>
              </w:rPr>
            </w:pPr>
            <w:r w:rsidRPr="002D6262">
              <w:rPr>
                <w:lang w:val="en-US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14:paraId="47789278" w14:textId="6B1B1460" w:rsidR="007A456B" w:rsidRPr="002D6262" w:rsidRDefault="007A456B" w:rsidP="007B054F">
            <w:pPr>
              <w:pStyle w:val="DOCtable1"/>
              <w:jc w:val="center"/>
              <w:rPr>
                <w:lang w:val="en-US"/>
              </w:rPr>
            </w:pPr>
            <w:r w:rsidRPr="002D6262">
              <w:rPr>
                <w:lang w:val="en-US"/>
              </w:rPr>
              <w:t>13</w:t>
            </w:r>
          </w:p>
        </w:tc>
        <w:tc>
          <w:tcPr>
            <w:tcW w:w="709" w:type="dxa"/>
            <w:shd w:val="clear" w:color="auto" w:fill="auto"/>
          </w:tcPr>
          <w:p w14:paraId="47789279" w14:textId="08E9976C" w:rsidR="007A456B" w:rsidRPr="002D6262" w:rsidRDefault="007A456B" w:rsidP="007B054F">
            <w:pPr>
              <w:pStyle w:val="DOCtable1"/>
              <w:jc w:val="center"/>
              <w:rPr>
                <w:lang w:val="en-US"/>
              </w:rPr>
            </w:pPr>
            <w:r w:rsidRPr="002D6262">
              <w:rPr>
                <w:lang w:val="en-US"/>
              </w:rPr>
              <w:t>13</w:t>
            </w:r>
          </w:p>
        </w:tc>
      </w:tr>
      <w:tr w:rsidR="007A456B" w:rsidRPr="002D6262" w14:paraId="47789288" w14:textId="77777777" w:rsidTr="002D6262">
        <w:tc>
          <w:tcPr>
            <w:tcW w:w="2269" w:type="dxa"/>
            <w:shd w:val="clear" w:color="auto" w:fill="auto"/>
          </w:tcPr>
          <w:p w14:paraId="4778927B" w14:textId="77777777" w:rsidR="007A456B" w:rsidRPr="002D6262" w:rsidRDefault="007A456B" w:rsidP="00F904E2">
            <w:pPr>
              <w:pStyle w:val="DOCtable1"/>
            </w:pPr>
            <w:r w:rsidRPr="002D6262">
              <w:rPr>
                <w:color w:val="333333"/>
                <w:sz w:val="21"/>
                <w:szCs w:val="21"/>
              </w:rPr>
              <w:t>MIL_1553</w:t>
            </w:r>
          </w:p>
        </w:tc>
        <w:tc>
          <w:tcPr>
            <w:tcW w:w="567" w:type="dxa"/>
          </w:tcPr>
          <w:p w14:paraId="4778927C" w14:textId="77777777" w:rsidR="007A456B" w:rsidRPr="002D6262" w:rsidRDefault="007A456B" w:rsidP="00F904E2">
            <w:pPr>
              <w:pStyle w:val="DOCtable1"/>
            </w:pPr>
            <w:r w:rsidRPr="002D6262">
              <w:t>2</w:t>
            </w:r>
          </w:p>
        </w:tc>
        <w:tc>
          <w:tcPr>
            <w:tcW w:w="4819" w:type="dxa"/>
            <w:shd w:val="clear" w:color="auto" w:fill="auto"/>
          </w:tcPr>
          <w:p w14:paraId="55E2D5D4" w14:textId="6DBC58FA" w:rsidR="007B054F" w:rsidRPr="002D6262" w:rsidRDefault="00D461F6" w:rsidP="007B054F">
            <w:pPr>
              <w:pStyle w:val="DOCtable1"/>
              <w:rPr>
                <w:lang w:val="en-US"/>
              </w:rPr>
            </w:pPr>
            <w:r>
              <w:rPr>
                <w:lang w:val="en-US"/>
              </w:rPr>
              <w:t xml:space="preserve">MKIO0_DO_P, MKIO0_DO_M </w:t>
            </w:r>
            <w:r w:rsidR="007B054F" w:rsidRPr="002D6262">
              <w:rPr>
                <w:lang w:val="en-US"/>
              </w:rPr>
              <w:t>(diff)</w:t>
            </w:r>
          </w:p>
          <w:p w14:paraId="680755CB" w14:textId="77777777" w:rsidR="00D461F6" w:rsidRDefault="007A456B" w:rsidP="007B054F">
            <w:pPr>
              <w:pStyle w:val="DOCtable1"/>
              <w:rPr>
                <w:lang w:val="en-US"/>
              </w:rPr>
            </w:pPr>
            <w:r w:rsidRPr="002D6262">
              <w:rPr>
                <w:lang w:val="en-US"/>
              </w:rPr>
              <w:t xml:space="preserve">MKIO0_ENM, MKIO0_ENR, </w:t>
            </w:r>
          </w:p>
          <w:p w14:paraId="34839905" w14:textId="7C733917" w:rsidR="007B054F" w:rsidRPr="002D6262" w:rsidRDefault="007A456B" w:rsidP="007B054F">
            <w:pPr>
              <w:pStyle w:val="DOCtable1"/>
              <w:rPr>
                <w:lang w:val="en-US"/>
              </w:rPr>
            </w:pPr>
            <w:r w:rsidRPr="002D6262">
              <w:rPr>
                <w:lang w:val="en-US"/>
              </w:rPr>
              <w:t xml:space="preserve">MKIO0_DMI_P, </w:t>
            </w:r>
            <w:r w:rsidR="007B054F" w:rsidRPr="002D6262">
              <w:rPr>
                <w:lang w:val="en-US"/>
              </w:rPr>
              <w:t>MKIO0_DMI_M,(diff)</w:t>
            </w:r>
          </w:p>
          <w:p w14:paraId="2F7CB51F" w14:textId="77777777" w:rsidR="007B054F" w:rsidRPr="002D6262" w:rsidRDefault="007B054F" w:rsidP="007B054F">
            <w:pPr>
              <w:pStyle w:val="DOCtable1"/>
              <w:rPr>
                <w:lang w:val="en-US"/>
              </w:rPr>
            </w:pPr>
            <w:r w:rsidRPr="002D6262">
              <w:rPr>
                <w:lang w:val="en-US"/>
              </w:rPr>
              <w:t>MKIO0_DRI_P, MKIO0_DRI_M,(diff)</w:t>
            </w:r>
          </w:p>
          <w:p w14:paraId="5E3D2F51" w14:textId="321B9EC4" w:rsidR="007B054F" w:rsidRPr="002D6262" w:rsidRDefault="007A456B" w:rsidP="007B054F">
            <w:pPr>
              <w:pStyle w:val="DOCtable1"/>
              <w:rPr>
                <w:lang w:val="en-US"/>
              </w:rPr>
            </w:pPr>
            <w:r w:rsidRPr="002D6262">
              <w:rPr>
                <w:lang w:val="en-US"/>
              </w:rPr>
              <w:t>MKIO1_DO_P, MKIO1_DO_M,</w:t>
            </w:r>
            <w:r w:rsidR="007B054F" w:rsidRPr="002D6262">
              <w:rPr>
                <w:lang w:val="en-US"/>
              </w:rPr>
              <w:t>(diff)</w:t>
            </w:r>
          </w:p>
          <w:p w14:paraId="4778927E" w14:textId="5F92CE8B" w:rsidR="007A456B" w:rsidRPr="002D6262" w:rsidRDefault="007A456B" w:rsidP="00F904E2">
            <w:pPr>
              <w:pStyle w:val="DOCtable1"/>
              <w:rPr>
                <w:lang w:val="en-US"/>
              </w:rPr>
            </w:pPr>
            <w:r w:rsidRPr="002D6262">
              <w:rPr>
                <w:lang w:val="en-US"/>
              </w:rPr>
              <w:t>MKIO1_ENM, MKIO1_ENR, MKIO1_DMI_P, MKIO1_DMI_M,</w:t>
            </w:r>
            <w:r w:rsidR="007B054F" w:rsidRPr="002D6262">
              <w:rPr>
                <w:lang w:val="en-US"/>
              </w:rPr>
              <w:t>(diff)</w:t>
            </w:r>
            <w:r w:rsidRPr="002D6262">
              <w:rPr>
                <w:lang w:val="en-US"/>
              </w:rPr>
              <w:t xml:space="preserve"> MKIO1_DRI_P, MKIO1_DRI_M</w:t>
            </w:r>
            <w:r w:rsidR="007B054F" w:rsidRPr="002D6262">
              <w:rPr>
                <w:lang w:val="en-US"/>
              </w:rPr>
              <w:t>(diff)</w:t>
            </w:r>
          </w:p>
        </w:tc>
        <w:tc>
          <w:tcPr>
            <w:tcW w:w="567" w:type="dxa"/>
          </w:tcPr>
          <w:p w14:paraId="47789283" w14:textId="670D402F" w:rsidR="007A456B" w:rsidRPr="002D6262" w:rsidRDefault="007A456B" w:rsidP="0033659C">
            <w:pPr>
              <w:pStyle w:val="DOCtable1"/>
              <w:rPr>
                <w:highlight w:val="yellow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14:paraId="47789284" w14:textId="77777777" w:rsidR="007A456B" w:rsidRPr="002D6262" w:rsidRDefault="007A456B" w:rsidP="007B054F">
            <w:pPr>
              <w:pStyle w:val="DOCtable1"/>
              <w:jc w:val="center"/>
              <w:rPr>
                <w:lang w:val="en-US"/>
              </w:rPr>
            </w:pPr>
            <w:r w:rsidRPr="002D6262">
              <w:rPr>
                <w:lang w:val="en-US"/>
              </w:rPr>
              <w:t>16</w:t>
            </w:r>
          </w:p>
        </w:tc>
        <w:tc>
          <w:tcPr>
            <w:tcW w:w="709" w:type="dxa"/>
            <w:shd w:val="clear" w:color="auto" w:fill="auto"/>
          </w:tcPr>
          <w:p w14:paraId="47789285" w14:textId="0462B71F" w:rsidR="007A456B" w:rsidRPr="002D6262" w:rsidRDefault="007A456B" w:rsidP="007B054F">
            <w:pPr>
              <w:pStyle w:val="DOCtable1"/>
              <w:jc w:val="center"/>
              <w:rPr>
                <w:lang w:val="en-US"/>
              </w:rPr>
            </w:pPr>
            <w:r w:rsidRPr="002D6262">
              <w:rPr>
                <w:lang w:val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47789286" w14:textId="5A17CC2B" w:rsidR="007A456B" w:rsidRPr="002D6262" w:rsidRDefault="007A456B" w:rsidP="007B054F">
            <w:pPr>
              <w:pStyle w:val="DOCtable1"/>
              <w:jc w:val="center"/>
              <w:rPr>
                <w:lang w:val="en-US"/>
              </w:rPr>
            </w:pPr>
            <w:r w:rsidRPr="002D6262">
              <w:rPr>
                <w:lang w:val="en-US"/>
              </w:rPr>
              <w:t>-</w:t>
            </w:r>
          </w:p>
        </w:tc>
        <w:tc>
          <w:tcPr>
            <w:tcW w:w="709" w:type="dxa"/>
            <w:shd w:val="clear" w:color="auto" w:fill="auto"/>
          </w:tcPr>
          <w:p w14:paraId="47789287" w14:textId="5E007864" w:rsidR="007A456B" w:rsidRPr="002D6262" w:rsidRDefault="007A456B" w:rsidP="007B054F">
            <w:pPr>
              <w:pStyle w:val="DOCtable1"/>
              <w:jc w:val="center"/>
              <w:rPr>
                <w:lang w:val="en-US"/>
              </w:rPr>
            </w:pPr>
            <w:r w:rsidRPr="002D6262">
              <w:rPr>
                <w:lang w:val="en-US"/>
              </w:rPr>
              <w:t>16</w:t>
            </w:r>
          </w:p>
        </w:tc>
      </w:tr>
      <w:tr w:rsidR="007A456B" w:rsidRPr="002D6262" w14:paraId="4778929A" w14:textId="77777777" w:rsidTr="002D6262">
        <w:tc>
          <w:tcPr>
            <w:tcW w:w="2269" w:type="dxa"/>
            <w:shd w:val="clear" w:color="auto" w:fill="auto"/>
          </w:tcPr>
          <w:p w14:paraId="47789289" w14:textId="77777777" w:rsidR="007A456B" w:rsidRPr="002D6262" w:rsidRDefault="007A456B" w:rsidP="00F904E2">
            <w:pPr>
              <w:pStyle w:val="DOCtable1"/>
              <w:rPr>
                <w:lang w:val="en-US"/>
              </w:rPr>
            </w:pPr>
            <w:r w:rsidRPr="002D6262">
              <w:rPr>
                <w:lang w:val="en-US"/>
              </w:rPr>
              <w:t>SPI</w:t>
            </w:r>
          </w:p>
        </w:tc>
        <w:tc>
          <w:tcPr>
            <w:tcW w:w="567" w:type="dxa"/>
          </w:tcPr>
          <w:p w14:paraId="4778928A" w14:textId="77777777" w:rsidR="007A456B" w:rsidRPr="002D6262" w:rsidRDefault="007A456B" w:rsidP="00351D7B">
            <w:pPr>
              <w:pStyle w:val="DOCtable1"/>
            </w:pPr>
            <w:r w:rsidRPr="002D6262">
              <w:t>3</w:t>
            </w:r>
          </w:p>
          <w:p w14:paraId="4778928B" w14:textId="77777777" w:rsidR="007A456B" w:rsidRPr="002D6262" w:rsidRDefault="007A456B" w:rsidP="00F904E2">
            <w:pPr>
              <w:pStyle w:val="DOCtable0"/>
              <w:ind w:right="-109"/>
            </w:pPr>
            <w:r w:rsidRPr="002D6262">
              <w:t>4</w:t>
            </w:r>
          </w:p>
        </w:tc>
        <w:tc>
          <w:tcPr>
            <w:tcW w:w="4819" w:type="dxa"/>
            <w:shd w:val="clear" w:color="auto" w:fill="auto"/>
          </w:tcPr>
          <w:p w14:paraId="4778928C" w14:textId="77777777" w:rsidR="007A456B" w:rsidRPr="002D6262" w:rsidRDefault="007A456B" w:rsidP="00F904E2">
            <w:pPr>
              <w:pStyle w:val="DOCtable1"/>
              <w:rPr>
                <w:lang w:val="en-US"/>
              </w:rPr>
            </w:pPr>
            <w:r w:rsidRPr="002D6262">
              <w:rPr>
                <w:lang w:val="en-US"/>
              </w:rPr>
              <w:t xml:space="preserve">SPI0_MISO, SPI0_MOSI,  SPI0_SCK, SPI0_CS_N[3:0],    SPI1_MISO, SPI1_MOSI,  SPI1_SCK, SPI1_CS_N[3:0],    SPI6_MISO, SPI6_MOSI,  SPI6_SCK, SPI6_CS_N[3:0],      </w:t>
            </w:r>
          </w:p>
          <w:p w14:paraId="4778928D" w14:textId="77777777" w:rsidR="007A456B" w:rsidRPr="002D6262" w:rsidRDefault="007A456B" w:rsidP="00F904E2">
            <w:pPr>
              <w:pStyle w:val="DOCtable1"/>
              <w:rPr>
                <w:lang w:val="en-US"/>
              </w:rPr>
            </w:pPr>
            <w:r w:rsidRPr="002D6262">
              <w:rPr>
                <w:lang w:val="en-US"/>
              </w:rPr>
              <w:t xml:space="preserve">SPI2_MISO, SPI2_MOSI,  SPI2_SCK, SPI2_CS_N[1:0],    SPI3_MISO, SPI3_MOSI,  SPI3_SCK, SPI3_CS_N[1:0],    SPI4_MISO, SPI4_MOSI,  SPI4_SCK, SPI4_CS_N[1:0],    SPI5_MISO, SPI5_MOSI,  SPI5_SCK, SPI5_CS_N[1:0],  </w:t>
            </w:r>
          </w:p>
        </w:tc>
        <w:tc>
          <w:tcPr>
            <w:tcW w:w="567" w:type="dxa"/>
          </w:tcPr>
          <w:p w14:paraId="47789295" w14:textId="5819A8F8" w:rsidR="007A456B" w:rsidRPr="002D6262" w:rsidRDefault="007A456B" w:rsidP="0033659C">
            <w:pPr>
              <w:pStyle w:val="DOCtable1"/>
              <w:rPr>
                <w:highlight w:val="yellow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14:paraId="47789296" w14:textId="77777777" w:rsidR="007A456B" w:rsidRPr="002D6262" w:rsidRDefault="007A456B" w:rsidP="007B054F">
            <w:pPr>
              <w:pStyle w:val="DOCtable1"/>
              <w:jc w:val="center"/>
            </w:pPr>
            <w:r w:rsidRPr="002D6262">
              <w:t>41</w:t>
            </w:r>
          </w:p>
        </w:tc>
        <w:tc>
          <w:tcPr>
            <w:tcW w:w="709" w:type="dxa"/>
            <w:shd w:val="clear" w:color="auto" w:fill="auto"/>
          </w:tcPr>
          <w:p w14:paraId="47789297" w14:textId="53178E4F" w:rsidR="007A456B" w:rsidRPr="002D6262" w:rsidRDefault="007A456B" w:rsidP="007B054F">
            <w:pPr>
              <w:pStyle w:val="DOCtable1"/>
              <w:jc w:val="center"/>
              <w:rPr>
                <w:lang w:val="en-US"/>
              </w:rPr>
            </w:pPr>
            <w:r w:rsidRPr="002D6262">
              <w:rPr>
                <w:lang w:val="en-US"/>
              </w:rPr>
              <w:t>41</w:t>
            </w:r>
          </w:p>
        </w:tc>
        <w:tc>
          <w:tcPr>
            <w:tcW w:w="708" w:type="dxa"/>
            <w:shd w:val="clear" w:color="auto" w:fill="auto"/>
          </w:tcPr>
          <w:p w14:paraId="67E8468B" w14:textId="77777777" w:rsidR="007A456B" w:rsidRDefault="007A456B" w:rsidP="007B054F">
            <w:pPr>
              <w:pStyle w:val="DOCtable1"/>
              <w:jc w:val="center"/>
              <w:rPr>
                <w:lang w:val="en-US"/>
              </w:rPr>
            </w:pPr>
            <w:r w:rsidRPr="002D6262">
              <w:rPr>
                <w:lang w:val="en-US"/>
              </w:rPr>
              <w:t>7</w:t>
            </w:r>
          </w:p>
          <w:p w14:paraId="47789298" w14:textId="54E726F9" w:rsidR="002D6262" w:rsidRPr="002D6262" w:rsidRDefault="002D6262" w:rsidP="002D6262">
            <w:pPr>
              <w:pStyle w:val="DOCtable0"/>
              <w:rPr>
                <w:sz w:val="20"/>
                <w:szCs w:val="20"/>
                <w:lang w:val="en-US"/>
              </w:rPr>
            </w:pPr>
            <w:r w:rsidRPr="002D6262">
              <w:rPr>
                <w:sz w:val="20"/>
                <w:szCs w:val="20"/>
                <w:lang w:val="en-US"/>
              </w:rPr>
              <w:t>(spi0)</w:t>
            </w:r>
          </w:p>
        </w:tc>
        <w:tc>
          <w:tcPr>
            <w:tcW w:w="709" w:type="dxa"/>
            <w:shd w:val="clear" w:color="auto" w:fill="auto"/>
          </w:tcPr>
          <w:p w14:paraId="17A2222B" w14:textId="77777777" w:rsidR="007A456B" w:rsidRDefault="007A456B" w:rsidP="007B054F">
            <w:pPr>
              <w:pStyle w:val="DOCtable1"/>
              <w:jc w:val="center"/>
              <w:rPr>
                <w:lang w:val="en-US"/>
              </w:rPr>
            </w:pPr>
            <w:r w:rsidRPr="002D6262">
              <w:rPr>
                <w:lang w:val="en-US"/>
              </w:rPr>
              <w:t>7</w:t>
            </w:r>
          </w:p>
          <w:p w14:paraId="47789299" w14:textId="420592CE" w:rsidR="002D6262" w:rsidRPr="002D6262" w:rsidRDefault="002D6262" w:rsidP="002D6262">
            <w:pPr>
              <w:pStyle w:val="DOCtable0"/>
              <w:rPr>
                <w:sz w:val="20"/>
                <w:szCs w:val="20"/>
                <w:lang w:val="en-US"/>
              </w:rPr>
            </w:pPr>
            <w:r w:rsidRPr="002D6262">
              <w:rPr>
                <w:sz w:val="20"/>
                <w:szCs w:val="20"/>
                <w:lang w:val="en-US"/>
              </w:rPr>
              <w:t>(spi0)</w:t>
            </w:r>
          </w:p>
        </w:tc>
      </w:tr>
      <w:tr w:rsidR="007A456B" w:rsidRPr="002D6262" w14:paraId="477892A7" w14:textId="77777777" w:rsidTr="002D6262">
        <w:trPr>
          <w:trHeight w:val="913"/>
        </w:trPr>
        <w:tc>
          <w:tcPr>
            <w:tcW w:w="2269" w:type="dxa"/>
            <w:shd w:val="clear" w:color="auto" w:fill="auto"/>
          </w:tcPr>
          <w:p w14:paraId="4778929B" w14:textId="77777777" w:rsidR="007A456B" w:rsidRPr="002D6262" w:rsidRDefault="007A456B" w:rsidP="00F904E2">
            <w:pPr>
              <w:pStyle w:val="DOCtable1"/>
              <w:rPr>
                <w:lang w:val="en-US"/>
              </w:rPr>
            </w:pPr>
            <w:r w:rsidRPr="002D6262">
              <w:rPr>
                <w:lang w:val="en-US"/>
              </w:rPr>
              <w:t>CAN</w:t>
            </w:r>
          </w:p>
        </w:tc>
        <w:tc>
          <w:tcPr>
            <w:tcW w:w="567" w:type="dxa"/>
          </w:tcPr>
          <w:p w14:paraId="4778929C" w14:textId="77777777" w:rsidR="007A456B" w:rsidRPr="002D6262" w:rsidRDefault="007A456B" w:rsidP="00351D7B">
            <w:pPr>
              <w:pStyle w:val="DOCtable1"/>
            </w:pPr>
            <w:r w:rsidRPr="002D6262">
              <w:t>2</w:t>
            </w:r>
          </w:p>
        </w:tc>
        <w:tc>
          <w:tcPr>
            <w:tcW w:w="4819" w:type="dxa"/>
            <w:shd w:val="clear" w:color="auto" w:fill="auto"/>
          </w:tcPr>
          <w:p w14:paraId="1E0A89A8" w14:textId="77777777" w:rsidR="007B054F" w:rsidRPr="002D6262" w:rsidRDefault="007A456B" w:rsidP="00077369">
            <w:pPr>
              <w:pStyle w:val="DOCtable1"/>
              <w:rPr>
                <w:lang w:val="en-US"/>
              </w:rPr>
            </w:pPr>
            <w:r w:rsidRPr="002D6262">
              <w:rPr>
                <w:lang w:val="en-US"/>
              </w:rPr>
              <w:t xml:space="preserve">CAN0_RX, CAN0_TX, CAN0_RS, </w:t>
            </w:r>
          </w:p>
          <w:p w14:paraId="4778929D" w14:textId="28D13FAE" w:rsidR="007A456B" w:rsidRPr="002D6262" w:rsidRDefault="007A456B" w:rsidP="00077369">
            <w:pPr>
              <w:pStyle w:val="DOCtable1"/>
              <w:rPr>
                <w:lang w:val="en-US"/>
              </w:rPr>
            </w:pPr>
            <w:r w:rsidRPr="002D6262">
              <w:rPr>
                <w:lang w:val="en-US"/>
              </w:rPr>
              <w:t>CAN0_P, CAN0_M,</w:t>
            </w:r>
            <w:r w:rsidR="007B054F" w:rsidRPr="002D6262">
              <w:rPr>
                <w:lang w:val="en-US"/>
              </w:rPr>
              <w:t xml:space="preserve"> (diff)</w:t>
            </w:r>
          </w:p>
          <w:p w14:paraId="48DA2255" w14:textId="77777777" w:rsidR="007A456B" w:rsidRPr="002D6262" w:rsidRDefault="007A456B" w:rsidP="00077369">
            <w:pPr>
              <w:pStyle w:val="DOCtable1"/>
              <w:rPr>
                <w:lang w:val="en-US"/>
              </w:rPr>
            </w:pPr>
            <w:r w:rsidRPr="002D6262">
              <w:rPr>
                <w:lang w:val="en-US"/>
              </w:rPr>
              <w:t>CAN1_RX, CAN1_TX, CAN1_RS</w:t>
            </w:r>
          </w:p>
          <w:p w14:paraId="4778929E" w14:textId="43182EFB" w:rsidR="007A456B" w:rsidRPr="002D6262" w:rsidRDefault="007A456B" w:rsidP="007A456B">
            <w:pPr>
              <w:pStyle w:val="DOCtable1"/>
              <w:rPr>
                <w:lang w:val="en-US"/>
              </w:rPr>
            </w:pPr>
            <w:r w:rsidRPr="002D6262">
              <w:rPr>
                <w:lang w:val="en-US"/>
              </w:rPr>
              <w:t>CAN1_P, CAN1_M</w:t>
            </w:r>
            <w:r w:rsidR="007B054F" w:rsidRPr="002D6262">
              <w:rPr>
                <w:lang w:val="en-US"/>
              </w:rPr>
              <w:t>(diff)</w:t>
            </w:r>
          </w:p>
        </w:tc>
        <w:tc>
          <w:tcPr>
            <w:tcW w:w="567" w:type="dxa"/>
          </w:tcPr>
          <w:p w14:paraId="477892A2" w14:textId="617010AA" w:rsidR="007A456B" w:rsidRPr="002D6262" w:rsidRDefault="007A456B" w:rsidP="0033659C">
            <w:pPr>
              <w:pStyle w:val="DOCtable1"/>
              <w:rPr>
                <w:highlight w:val="yellow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14:paraId="477892A3" w14:textId="44697BEA" w:rsidR="007A456B" w:rsidRPr="002D6262" w:rsidRDefault="007A456B" w:rsidP="007B054F">
            <w:pPr>
              <w:pStyle w:val="DOCtable1"/>
              <w:jc w:val="center"/>
            </w:pPr>
            <w:r w:rsidRPr="002D6262">
              <w:t>10</w:t>
            </w:r>
          </w:p>
        </w:tc>
        <w:tc>
          <w:tcPr>
            <w:tcW w:w="709" w:type="dxa"/>
            <w:shd w:val="clear" w:color="auto" w:fill="auto"/>
          </w:tcPr>
          <w:p w14:paraId="477892A4" w14:textId="1DC39E7F" w:rsidR="007A456B" w:rsidRPr="002D6262" w:rsidRDefault="007A456B" w:rsidP="007B054F">
            <w:pPr>
              <w:pStyle w:val="DOCtable1"/>
              <w:jc w:val="center"/>
              <w:rPr>
                <w:lang w:val="en-US"/>
              </w:rPr>
            </w:pPr>
            <w:r w:rsidRPr="002D6262">
              <w:rPr>
                <w:lang w:val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477892A5" w14:textId="74A4237C" w:rsidR="007A456B" w:rsidRPr="002D6262" w:rsidRDefault="007A456B" w:rsidP="007B054F">
            <w:pPr>
              <w:pStyle w:val="DOCtable1"/>
              <w:jc w:val="center"/>
              <w:rPr>
                <w:lang w:val="en-US"/>
              </w:rPr>
            </w:pPr>
            <w:r w:rsidRPr="002D6262">
              <w:rPr>
                <w:lang w:val="en-US"/>
              </w:rPr>
              <w:t>-</w:t>
            </w:r>
          </w:p>
        </w:tc>
        <w:tc>
          <w:tcPr>
            <w:tcW w:w="709" w:type="dxa"/>
            <w:shd w:val="clear" w:color="auto" w:fill="auto"/>
          </w:tcPr>
          <w:p w14:paraId="477892A6" w14:textId="57F23279" w:rsidR="007A456B" w:rsidRPr="002D6262" w:rsidRDefault="007A456B" w:rsidP="007B054F">
            <w:pPr>
              <w:pStyle w:val="DOCtable1"/>
              <w:jc w:val="center"/>
              <w:rPr>
                <w:lang w:val="en-US"/>
              </w:rPr>
            </w:pPr>
            <w:r w:rsidRPr="002D6262">
              <w:rPr>
                <w:lang w:val="en-US"/>
              </w:rPr>
              <w:t>10</w:t>
            </w:r>
          </w:p>
        </w:tc>
      </w:tr>
      <w:tr w:rsidR="007A456B" w:rsidRPr="002D6262" w14:paraId="477892B2" w14:textId="77777777" w:rsidTr="002D6262">
        <w:tc>
          <w:tcPr>
            <w:tcW w:w="2269" w:type="dxa"/>
            <w:shd w:val="clear" w:color="auto" w:fill="auto"/>
          </w:tcPr>
          <w:p w14:paraId="477892A8" w14:textId="77777777" w:rsidR="007A456B" w:rsidRPr="002D6262" w:rsidRDefault="007A456B" w:rsidP="00F904E2">
            <w:pPr>
              <w:pStyle w:val="DOCtable1"/>
              <w:rPr>
                <w:lang w:val="en-US"/>
              </w:rPr>
            </w:pPr>
            <w:r w:rsidRPr="002D6262">
              <w:rPr>
                <w:lang w:val="en-US"/>
              </w:rPr>
              <w:t>I2C</w:t>
            </w:r>
          </w:p>
        </w:tc>
        <w:tc>
          <w:tcPr>
            <w:tcW w:w="567" w:type="dxa"/>
          </w:tcPr>
          <w:p w14:paraId="477892A9" w14:textId="77777777" w:rsidR="007A456B" w:rsidRPr="002D6262" w:rsidRDefault="007A456B" w:rsidP="00351D7B">
            <w:pPr>
              <w:pStyle w:val="DOCtable1"/>
            </w:pPr>
            <w:r w:rsidRPr="002D6262">
              <w:t>2</w:t>
            </w:r>
          </w:p>
        </w:tc>
        <w:tc>
          <w:tcPr>
            <w:tcW w:w="4819" w:type="dxa"/>
            <w:shd w:val="clear" w:color="auto" w:fill="auto"/>
          </w:tcPr>
          <w:p w14:paraId="477892AA" w14:textId="77777777" w:rsidR="007A456B" w:rsidRPr="002D6262" w:rsidRDefault="007A456B" w:rsidP="00077369">
            <w:pPr>
              <w:pStyle w:val="DOCtable1"/>
              <w:rPr>
                <w:lang w:val="en-US"/>
              </w:rPr>
            </w:pPr>
            <w:r w:rsidRPr="002D6262">
              <w:rPr>
                <w:lang w:val="en-US"/>
              </w:rPr>
              <w:t>I2C0_SDA, I2C0_SCL,</w:t>
            </w:r>
          </w:p>
          <w:p w14:paraId="477892AB" w14:textId="77777777" w:rsidR="007A456B" w:rsidRPr="002D6262" w:rsidRDefault="007A456B" w:rsidP="00077369">
            <w:pPr>
              <w:pStyle w:val="DOCtable1"/>
              <w:rPr>
                <w:lang w:val="en-US"/>
              </w:rPr>
            </w:pPr>
            <w:r w:rsidRPr="002D6262">
              <w:rPr>
                <w:lang w:val="en-US"/>
              </w:rPr>
              <w:t>I2C1_SDA, I2C1_SCL</w:t>
            </w:r>
          </w:p>
        </w:tc>
        <w:tc>
          <w:tcPr>
            <w:tcW w:w="567" w:type="dxa"/>
          </w:tcPr>
          <w:p w14:paraId="477892AD" w14:textId="59058A06" w:rsidR="007A456B" w:rsidRPr="002D6262" w:rsidRDefault="007A456B" w:rsidP="0033659C">
            <w:pPr>
              <w:pStyle w:val="DOCtable1"/>
              <w:rPr>
                <w:highlight w:val="yellow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14:paraId="477892AE" w14:textId="77777777" w:rsidR="007A456B" w:rsidRPr="002D6262" w:rsidRDefault="007A456B" w:rsidP="007B054F">
            <w:pPr>
              <w:pStyle w:val="DOCtable1"/>
              <w:jc w:val="center"/>
            </w:pPr>
            <w:r w:rsidRPr="002D6262">
              <w:t>4</w:t>
            </w:r>
          </w:p>
        </w:tc>
        <w:tc>
          <w:tcPr>
            <w:tcW w:w="709" w:type="dxa"/>
            <w:shd w:val="clear" w:color="auto" w:fill="auto"/>
          </w:tcPr>
          <w:p w14:paraId="477892AF" w14:textId="0187317D" w:rsidR="007A456B" w:rsidRPr="002D6262" w:rsidRDefault="007A456B" w:rsidP="007B054F">
            <w:pPr>
              <w:pStyle w:val="DOCtable1"/>
              <w:jc w:val="center"/>
              <w:rPr>
                <w:lang w:val="en-US"/>
              </w:rPr>
            </w:pPr>
            <w:r w:rsidRPr="002D6262">
              <w:rPr>
                <w:lang w:val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477892B0" w14:textId="3A82409B" w:rsidR="007A456B" w:rsidRPr="002D6262" w:rsidRDefault="007A456B" w:rsidP="007B054F">
            <w:pPr>
              <w:pStyle w:val="DOCtable1"/>
              <w:jc w:val="center"/>
              <w:rPr>
                <w:lang w:val="en-US"/>
              </w:rPr>
            </w:pPr>
            <w:r w:rsidRPr="002D6262">
              <w:rPr>
                <w:lang w:val="en-US"/>
              </w:rPr>
              <w:t>-</w:t>
            </w:r>
          </w:p>
        </w:tc>
        <w:tc>
          <w:tcPr>
            <w:tcW w:w="709" w:type="dxa"/>
            <w:shd w:val="clear" w:color="auto" w:fill="auto"/>
          </w:tcPr>
          <w:p w14:paraId="477892B1" w14:textId="31F55CFE" w:rsidR="007A456B" w:rsidRPr="002D6262" w:rsidRDefault="007A456B" w:rsidP="007B054F">
            <w:pPr>
              <w:pStyle w:val="DOCtable1"/>
              <w:jc w:val="center"/>
              <w:rPr>
                <w:lang w:val="en-US"/>
              </w:rPr>
            </w:pPr>
            <w:r w:rsidRPr="002D6262">
              <w:rPr>
                <w:lang w:val="en-US"/>
              </w:rPr>
              <w:t>4</w:t>
            </w:r>
          </w:p>
        </w:tc>
      </w:tr>
      <w:tr w:rsidR="007A456B" w:rsidRPr="002D6262" w14:paraId="477892BB" w14:textId="77777777" w:rsidTr="002D6262">
        <w:tc>
          <w:tcPr>
            <w:tcW w:w="2269" w:type="dxa"/>
            <w:shd w:val="clear" w:color="auto" w:fill="auto"/>
          </w:tcPr>
          <w:p w14:paraId="477892B3" w14:textId="77777777" w:rsidR="007A456B" w:rsidRPr="002D6262" w:rsidRDefault="007A456B" w:rsidP="00F904E2">
            <w:pPr>
              <w:pStyle w:val="DOCtable1"/>
              <w:rPr>
                <w:lang w:val="en-US"/>
              </w:rPr>
            </w:pPr>
            <w:r w:rsidRPr="002D6262">
              <w:t>GPIO</w:t>
            </w:r>
          </w:p>
        </w:tc>
        <w:tc>
          <w:tcPr>
            <w:tcW w:w="567" w:type="dxa"/>
          </w:tcPr>
          <w:p w14:paraId="477892B4" w14:textId="77777777" w:rsidR="007A456B" w:rsidRPr="002D6262" w:rsidRDefault="007A456B" w:rsidP="00F904E2">
            <w:pPr>
              <w:pStyle w:val="DOCtable1"/>
            </w:pPr>
            <w:r w:rsidRPr="002D6262">
              <w:t>1</w:t>
            </w:r>
          </w:p>
        </w:tc>
        <w:tc>
          <w:tcPr>
            <w:tcW w:w="4819" w:type="dxa"/>
            <w:shd w:val="clear" w:color="auto" w:fill="auto"/>
          </w:tcPr>
          <w:p w14:paraId="477892B5" w14:textId="77777777" w:rsidR="007A456B" w:rsidRPr="002D6262" w:rsidRDefault="007A456B" w:rsidP="00F904E2">
            <w:pPr>
              <w:pStyle w:val="DOCtable1"/>
              <w:rPr>
                <w:lang w:val="en-US"/>
              </w:rPr>
            </w:pPr>
            <w:r w:rsidRPr="002D6262">
              <w:rPr>
                <w:lang w:val="en-US"/>
              </w:rPr>
              <w:t>GPIO_BI_A[7:0],   GPIO_BI_B[7:0],   GPIO_BI_C[7:0],   GPIO_BI_D[7:0]</w:t>
            </w:r>
          </w:p>
        </w:tc>
        <w:tc>
          <w:tcPr>
            <w:tcW w:w="567" w:type="dxa"/>
          </w:tcPr>
          <w:p w14:paraId="477892B6" w14:textId="6D379AEF" w:rsidR="007A456B" w:rsidRPr="002D6262" w:rsidRDefault="007A456B" w:rsidP="00F904E2">
            <w:pPr>
              <w:pStyle w:val="DOCtable1"/>
              <w:rPr>
                <w:highlight w:val="yellow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14:paraId="477892B7" w14:textId="77777777" w:rsidR="007A456B" w:rsidRPr="002D6262" w:rsidRDefault="007A456B" w:rsidP="007B054F">
            <w:pPr>
              <w:pStyle w:val="DOCtable1"/>
              <w:jc w:val="center"/>
            </w:pPr>
            <w:r w:rsidRPr="002D6262">
              <w:t>32</w:t>
            </w:r>
          </w:p>
        </w:tc>
        <w:tc>
          <w:tcPr>
            <w:tcW w:w="709" w:type="dxa"/>
            <w:shd w:val="clear" w:color="auto" w:fill="auto"/>
          </w:tcPr>
          <w:p w14:paraId="477892B8" w14:textId="2CFD43AE" w:rsidR="007A456B" w:rsidRPr="002D6262" w:rsidRDefault="007A456B" w:rsidP="007B054F">
            <w:pPr>
              <w:pStyle w:val="DOCtable1"/>
              <w:jc w:val="center"/>
              <w:rPr>
                <w:lang w:val="en-US"/>
              </w:rPr>
            </w:pPr>
            <w:r w:rsidRPr="002D6262">
              <w:rPr>
                <w:lang w:val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477892B9" w14:textId="0B1A4806" w:rsidR="007A456B" w:rsidRPr="002D6262" w:rsidRDefault="007A456B" w:rsidP="007B054F">
            <w:pPr>
              <w:pStyle w:val="DOCtable1"/>
              <w:jc w:val="center"/>
              <w:rPr>
                <w:lang w:val="en-US"/>
              </w:rPr>
            </w:pPr>
            <w:r w:rsidRPr="002D6262">
              <w:rPr>
                <w:lang w:val="en-US"/>
              </w:rPr>
              <w:t>-</w:t>
            </w:r>
          </w:p>
        </w:tc>
        <w:tc>
          <w:tcPr>
            <w:tcW w:w="709" w:type="dxa"/>
            <w:shd w:val="clear" w:color="auto" w:fill="auto"/>
          </w:tcPr>
          <w:p w14:paraId="477892BA" w14:textId="0A49D18B" w:rsidR="007A456B" w:rsidRPr="002D6262" w:rsidRDefault="007A456B" w:rsidP="007B054F">
            <w:pPr>
              <w:pStyle w:val="DOCtable1"/>
              <w:jc w:val="center"/>
              <w:rPr>
                <w:lang w:val="en-US"/>
              </w:rPr>
            </w:pPr>
            <w:r w:rsidRPr="002D6262">
              <w:rPr>
                <w:lang w:val="en-US"/>
              </w:rPr>
              <w:t>32</w:t>
            </w:r>
          </w:p>
        </w:tc>
      </w:tr>
      <w:tr w:rsidR="007A456B" w:rsidRPr="002D6262" w14:paraId="477892C8" w14:textId="77777777" w:rsidTr="002D6262">
        <w:tc>
          <w:tcPr>
            <w:tcW w:w="2269" w:type="dxa"/>
            <w:shd w:val="clear" w:color="auto" w:fill="auto"/>
          </w:tcPr>
          <w:p w14:paraId="477892BC" w14:textId="77777777" w:rsidR="007A456B" w:rsidRPr="002D6262" w:rsidRDefault="007A456B" w:rsidP="00F904E2">
            <w:pPr>
              <w:pStyle w:val="DOCtable1"/>
              <w:rPr>
                <w:lang w:val="en-US"/>
              </w:rPr>
            </w:pPr>
            <w:r w:rsidRPr="002D6262">
              <w:rPr>
                <w:lang w:val="en-US"/>
              </w:rPr>
              <w:t>RS232</w:t>
            </w:r>
          </w:p>
        </w:tc>
        <w:tc>
          <w:tcPr>
            <w:tcW w:w="567" w:type="dxa"/>
          </w:tcPr>
          <w:p w14:paraId="477892BD" w14:textId="77777777" w:rsidR="007A456B" w:rsidRPr="002D6262" w:rsidRDefault="007A456B" w:rsidP="00351D7B">
            <w:pPr>
              <w:pStyle w:val="DOCtable1"/>
            </w:pPr>
            <w:r w:rsidRPr="002D6262">
              <w:t>2</w:t>
            </w:r>
          </w:p>
        </w:tc>
        <w:tc>
          <w:tcPr>
            <w:tcW w:w="4819" w:type="dxa"/>
            <w:shd w:val="clear" w:color="auto" w:fill="auto"/>
          </w:tcPr>
          <w:p w14:paraId="477892BE" w14:textId="77777777" w:rsidR="007A456B" w:rsidRPr="002D6262" w:rsidRDefault="007A456B" w:rsidP="00077369">
            <w:pPr>
              <w:pStyle w:val="DOCtable1"/>
              <w:rPr>
                <w:lang w:val="en-US"/>
              </w:rPr>
            </w:pPr>
            <w:r w:rsidRPr="002D6262">
              <w:rPr>
                <w:lang w:val="en-US"/>
              </w:rPr>
              <w:t xml:space="preserve">UART0_RXD, UART0_CTS_N, UART0_TXD, UART0_RTS_N,   </w:t>
            </w:r>
          </w:p>
          <w:p w14:paraId="477892BF" w14:textId="77777777" w:rsidR="007A456B" w:rsidRPr="002D6262" w:rsidRDefault="007A456B" w:rsidP="00077369">
            <w:pPr>
              <w:pStyle w:val="DOCtable1"/>
              <w:rPr>
                <w:lang w:val="en-US"/>
              </w:rPr>
            </w:pPr>
            <w:r w:rsidRPr="002D6262">
              <w:rPr>
                <w:lang w:val="en-US"/>
              </w:rPr>
              <w:t>UART1_RXD, UART1_CTS_N, UART1_TXD, UART1_RTS_N</w:t>
            </w:r>
          </w:p>
        </w:tc>
        <w:tc>
          <w:tcPr>
            <w:tcW w:w="567" w:type="dxa"/>
          </w:tcPr>
          <w:p w14:paraId="477892C3" w14:textId="69C8A7B9" w:rsidR="007A456B" w:rsidRPr="002D6262" w:rsidRDefault="007A456B" w:rsidP="0033659C">
            <w:pPr>
              <w:pStyle w:val="DOCtable1"/>
              <w:rPr>
                <w:highlight w:val="yellow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14:paraId="477892C4" w14:textId="77777777" w:rsidR="007A456B" w:rsidRPr="002D6262" w:rsidRDefault="007A456B" w:rsidP="007B054F">
            <w:pPr>
              <w:pStyle w:val="DOCtable1"/>
              <w:jc w:val="center"/>
            </w:pPr>
            <w:r w:rsidRPr="002D6262">
              <w:t>8</w:t>
            </w:r>
          </w:p>
        </w:tc>
        <w:tc>
          <w:tcPr>
            <w:tcW w:w="709" w:type="dxa"/>
            <w:shd w:val="clear" w:color="auto" w:fill="auto"/>
          </w:tcPr>
          <w:p w14:paraId="3C95A46B" w14:textId="77777777" w:rsidR="007A456B" w:rsidRDefault="007A456B" w:rsidP="007B054F">
            <w:pPr>
              <w:pStyle w:val="DOCtable1"/>
              <w:jc w:val="center"/>
              <w:rPr>
                <w:lang w:val="en-US"/>
              </w:rPr>
            </w:pPr>
            <w:r w:rsidRPr="002D6262">
              <w:rPr>
                <w:lang w:val="en-US"/>
              </w:rPr>
              <w:t>4</w:t>
            </w:r>
          </w:p>
          <w:p w14:paraId="477892C5" w14:textId="53D16327" w:rsidR="002D6262" w:rsidRPr="002D6262" w:rsidRDefault="002D6262" w:rsidP="002D6262">
            <w:pPr>
              <w:pStyle w:val="DOCtable0"/>
              <w:rPr>
                <w:sz w:val="18"/>
                <w:szCs w:val="18"/>
                <w:lang w:val="en-US"/>
              </w:rPr>
            </w:pPr>
            <w:r w:rsidRPr="002D6262">
              <w:rPr>
                <w:sz w:val="18"/>
                <w:szCs w:val="18"/>
                <w:lang w:val="en-US"/>
              </w:rPr>
              <w:t>(uart0)</w:t>
            </w:r>
          </w:p>
        </w:tc>
        <w:tc>
          <w:tcPr>
            <w:tcW w:w="708" w:type="dxa"/>
            <w:shd w:val="clear" w:color="auto" w:fill="auto"/>
          </w:tcPr>
          <w:p w14:paraId="54DDE00D" w14:textId="77777777" w:rsidR="007A456B" w:rsidRDefault="007A456B" w:rsidP="007B054F">
            <w:pPr>
              <w:pStyle w:val="DOCtable1"/>
              <w:jc w:val="center"/>
              <w:rPr>
                <w:lang w:val="en-US"/>
              </w:rPr>
            </w:pPr>
            <w:r w:rsidRPr="002D6262">
              <w:rPr>
                <w:lang w:val="en-US"/>
              </w:rPr>
              <w:t>4</w:t>
            </w:r>
          </w:p>
          <w:p w14:paraId="477892C6" w14:textId="5EE92CC9" w:rsidR="002D6262" w:rsidRPr="002D6262" w:rsidRDefault="002D6262" w:rsidP="002D6262">
            <w:pPr>
              <w:pStyle w:val="DOCtable0"/>
              <w:rPr>
                <w:sz w:val="18"/>
                <w:szCs w:val="18"/>
                <w:lang w:val="en-US"/>
              </w:rPr>
            </w:pPr>
            <w:r w:rsidRPr="002D6262">
              <w:rPr>
                <w:sz w:val="18"/>
                <w:szCs w:val="18"/>
                <w:lang w:val="en-US"/>
              </w:rPr>
              <w:t>(uart0)</w:t>
            </w:r>
          </w:p>
        </w:tc>
        <w:tc>
          <w:tcPr>
            <w:tcW w:w="709" w:type="dxa"/>
            <w:shd w:val="clear" w:color="auto" w:fill="auto"/>
          </w:tcPr>
          <w:p w14:paraId="477892C7" w14:textId="6193AEDE" w:rsidR="007A456B" w:rsidRPr="002D6262" w:rsidRDefault="007A456B" w:rsidP="007B054F">
            <w:pPr>
              <w:pStyle w:val="DOCtable1"/>
              <w:jc w:val="center"/>
              <w:rPr>
                <w:lang w:val="en-US"/>
              </w:rPr>
            </w:pPr>
            <w:r w:rsidRPr="002D6262">
              <w:rPr>
                <w:lang w:val="en-US"/>
              </w:rPr>
              <w:t>8</w:t>
            </w:r>
          </w:p>
        </w:tc>
      </w:tr>
      <w:tr w:rsidR="007A456B" w:rsidRPr="002D6262" w14:paraId="477892D6" w14:textId="77777777" w:rsidTr="002D6262">
        <w:tc>
          <w:tcPr>
            <w:tcW w:w="2269" w:type="dxa"/>
            <w:shd w:val="clear" w:color="auto" w:fill="auto"/>
          </w:tcPr>
          <w:p w14:paraId="477892C9" w14:textId="77777777" w:rsidR="007A456B" w:rsidRPr="002D6262" w:rsidRDefault="007A456B" w:rsidP="00F904E2">
            <w:pPr>
              <w:pStyle w:val="DOCtable1"/>
              <w:rPr>
                <w:lang w:val="en-US"/>
              </w:rPr>
            </w:pPr>
            <w:r w:rsidRPr="002D6262">
              <w:rPr>
                <w:lang w:val="en-US"/>
              </w:rPr>
              <w:t>JTAG</w:t>
            </w:r>
          </w:p>
        </w:tc>
        <w:tc>
          <w:tcPr>
            <w:tcW w:w="567" w:type="dxa"/>
          </w:tcPr>
          <w:p w14:paraId="477892CA" w14:textId="77777777" w:rsidR="007A456B" w:rsidRPr="002D6262" w:rsidRDefault="007A456B" w:rsidP="00351D7B">
            <w:pPr>
              <w:pStyle w:val="DOCtable1"/>
            </w:pPr>
            <w:r w:rsidRPr="002D6262">
              <w:t>1</w:t>
            </w:r>
          </w:p>
        </w:tc>
        <w:tc>
          <w:tcPr>
            <w:tcW w:w="4819" w:type="dxa"/>
            <w:shd w:val="clear" w:color="auto" w:fill="auto"/>
          </w:tcPr>
          <w:p w14:paraId="477892CB" w14:textId="77777777" w:rsidR="007A456B" w:rsidRPr="002D6262" w:rsidRDefault="007A456B" w:rsidP="00351D7B">
            <w:pPr>
              <w:pStyle w:val="DOCtable1"/>
            </w:pPr>
            <w:r w:rsidRPr="002D6262">
              <w:rPr>
                <w:lang w:val="en-US"/>
              </w:rPr>
              <w:t>JTAG</w:t>
            </w:r>
            <w:r w:rsidRPr="002D6262">
              <w:t>_</w:t>
            </w:r>
            <w:r w:rsidRPr="002D6262">
              <w:rPr>
                <w:lang w:val="en-US"/>
              </w:rPr>
              <w:t>TCK</w:t>
            </w:r>
            <w:r w:rsidRPr="002D6262">
              <w:t xml:space="preserve">, </w:t>
            </w:r>
            <w:r w:rsidRPr="002D6262">
              <w:rPr>
                <w:lang w:val="en-US"/>
              </w:rPr>
              <w:t>JTAG</w:t>
            </w:r>
            <w:r w:rsidRPr="002D6262">
              <w:t>_</w:t>
            </w:r>
            <w:r w:rsidRPr="002D6262">
              <w:rPr>
                <w:lang w:val="en-US"/>
              </w:rPr>
              <w:t>TRST</w:t>
            </w:r>
            <w:r w:rsidRPr="002D6262">
              <w:t>_</w:t>
            </w:r>
            <w:r w:rsidRPr="002D6262">
              <w:rPr>
                <w:lang w:val="en-US"/>
              </w:rPr>
              <w:t>N</w:t>
            </w:r>
            <w:r w:rsidRPr="002D6262">
              <w:t xml:space="preserve">, </w:t>
            </w:r>
            <w:r w:rsidRPr="002D6262">
              <w:rPr>
                <w:lang w:val="en-US"/>
              </w:rPr>
              <w:t>JTAG</w:t>
            </w:r>
            <w:r w:rsidRPr="002D6262">
              <w:t>_</w:t>
            </w:r>
            <w:r w:rsidRPr="002D6262">
              <w:rPr>
                <w:lang w:val="en-US"/>
              </w:rPr>
              <w:t>TMS</w:t>
            </w:r>
            <w:r w:rsidRPr="002D6262">
              <w:t xml:space="preserve">, </w:t>
            </w:r>
            <w:r w:rsidRPr="002D6262">
              <w:rPr>
                <w:lang w:val="en-US"/>
              </w:rPr>
              <w:t>JTAG</w:t>
            </w:r>
            <w:r w:rsidRPr="002D6262">
              <w:t>_</w:t>
            </w:r>
            <w:r w:rsidRPr="002D6262">
              <w:rPr>
                <w:lang w:val="en-US"/>
              </w:rPr>
              <w:t>TDI</w:t>
            </w:r>
            <w:r w:rsidRPr="002D6262">
              <w:t xml:space="preserve">, </w:t>
            </w:r>
            <w:r w:rsidRPr="002D6262">
              <w:rPr>
                <w:lang w:val="en-US"/>
              </w:rPr>
              <w:t>JTAG</w:t>
            </w:r>
            <w:r w:rsidRPr="002D6262">
              <w:t>_</w:t>
            </w:r>
            <w:r w:rsidRPr="002D6262">
              <w:rPr>
                <w:lang w:val="en-US"/>
              </w:rPr>
              <w:t>TDO</w:t>
            </w:r>
          </w:p>
        </w:tc>
        <w:tc>
          <w:tcPr>
            <w:tcW w:w="567" w:type="dxa"/>
          </w:tcPr>
          <w:p w14:paraId="477892D1" w14:textId="4F92BD8C" w:rsidR="007A456B" w:rsidRPr="002D6262" w:rsidRDefault="007A456B" w:rsidP="0033659C">
            <w:pPr>
              <w:pStyle w:val="DOCtable1"/>
              <w:rPr>
                <w:highlight w:val="yellow"/>
              </w:rPr>
            </w:pPr>
          </w:p>
        </w:tc>
        <w:tc>
          <w:tcPr>
            <w:tcW w:w="709" w:type="dxa"/>
            <w:shd w:val="clear" w:color="auto" w:fill="auto"/>
          </w:tcPr>
          <w:p w14:paraId="477892D2" w14:textId="77777777" w:rsidR="007A456B" w:rsidRPr="002D6262" w:rsidRDefault="007A456B" w:rsidP="007B054F">
            <w:pPr>
              <w:pStyle w:val="DOCtable1"/>
              <w:jc w:val="center"/>
            </w:pPr>
            <w:r w:rsidRPr="002D6262">
              <w:t>5</w:t>
            </w:r>
          </w:p>
        </w:tc>
        <w:tc>
          <w:tcPr>
            <w:tcW w:w="709" w:type="dxa"/>
            <w:shd w:val="clear" w:color="auto" w:fill="auto"/>
          </w:tcPr>
          <w:p w14:paraId="477892D3" w14:textId="79A85B14" w:rsidR="007A456B" w:rsidRPr="002D6262" w:rsidRDefault="007A456B" w:rsidP="007B054F">
            <w:pPr>
              <w:pStyle w:val="DOCtable1"/>
              <w:jc w:val="center"/>
              <w:rPr>
                <w:lang w:val="en-US"/>
              </w:rPr>
            </w:pPr>
            <w:r w:rsidRPr="002D6262">
              <w:rPr>
                <w:lang w:val="en-US"/>
              </w:rPr>
              <w:t>5</w:t>
            </w:r>
          </w:p>
        </w:tc>
        <w:tc>
          <w:tcPr>
            <w:tcW w:w="708" w:type="dxa"/>
            <w:shd w:val="clear" w:color="auto" w:fill="auto"/>
          </w:tcPr>
          <w:p w14:paraId="477892D4" w14:textId="4ABB05B3" w:rsidR="007A456B" w:rsidRPr="002D6262" w:rsidRDefault="007A456B" w:rsidP="007B054F">
            <w:pPr>
              <w:pStyle w:val="DOCtable1"/>
              <w:jc w:val="center"/>
              <w:rPr>
                <w:lang w:val="en-US"/>
              </w:rPr>
            </w:pPr>
            <w:r w:rsidRPr="002D6262">
              <w:rPr>
                <w:lang w:val="en-US"/>
              </w:rPr>
              <w:t>5</w:t>
            </w:r>
          </w:p>
        </w:tc>
        <w:tc>
          <w:tcPr>
            <w:tcW w:w="709" w:type="dxa"/>
            <w:shd w:val="clear" w:color="auto" w:fill="auto"/>
          </w:tcPr>
          <w:p w14:paraId="477892D5" w14:textId="03D6928D" w:rsidR="007A456B" w:rsidRPr="002D6262" w:rsidRDefault="007A456B" w:rsidP="007B054F">
            <w:pPr>
              <w:pStyle w:val="DOCtable1"/>
              <w:jc w:val="center"/>
              <w:rPr>
                <w:lang w:val="en-US"/>
              </w:rPr>
            </w:pPr>
            <w:r w:rsidRPr="002D6262">
              <w:rPr>
                <w:lang w:val="en-US"/>
              </w:rPr>
              <w:t>5</w:t>
            </w:r>
          </w:p>
        </w:tc>
      </w:tr>
      <w:tr w:rsidR="007A456B" w:rsidRPr="002D6262" w14:paraId="477892E9" w14:textId="77777777" w:rsidTr="002D6262">
        <w:tc>
          <w:tcPr>
            <w:tcW w:w="2269" w:type="dxa"/>
            <w:shd w:val="clear" w:color="auto" w:fill="auto"/>
          </w:tcPr>
          <w:p w14:paraId="477892D7" w14:textId="77777777" w:rsidR="007A456B" w:rsidRPr="002D6262" w:rsidRDefault="007A456B" w:rsidP="00F904E2">
            <w:pPr>
              <w:pStyle w:val="DOCtable1"/>
              <w:rPr>
                <w:lang w:val="en-US"/>
              </w:rPr>
            </w:pPr>
            <w:r w:rsidRPr="002D6262">
              <w:rPr>
                <w:lang w:val="en-US"/>
              </w:rPr>
              <w:t xml:space="preserve">SW </w:t>
            </w:r>
          </w:p>
        </w:tc>
        <w:tc>
          <w:tcPr>
            <w:tcW w:w="567" w:type="dxa"/>
          </w:tcPr>
          <w:p w14:paraId="477892D8" w14:textId="77777777" w:rsidR="007A456B" w:rsidRPr="002D6262" w:rsidRDefault="007A456B" w:rsidP="00351D7B">
            <w:pPr>
              <w:pStyle w:val="DOCtable1"/>
            </w:pPr>
            <w:r w:rsidRPr="002D6262">
              <w:t>4</w:t>
            </w:r>
          </w:p>
        </w:tc>
        <w:tc>
          <w:tcPr>
            <w:tcW w:w="4819" w:type="dxa"/>
            <w:shd w:val="clear" w:color="auto" w:fill="auto"/>
          </w:tcPr>
          <w:p w14:paraId="11CF1FB0" w14:textId="6B337105" w:rsidR="007B054F" w:rsidRPr="002D6262" w:rsidRDefault="007A456B" w:rsidP="00077369">
            <w:pPr>
              <w:pStyle w:val="DOCtable1"/>
              <w:rPr>
                <w:lang w:val="en-US"/>
              </w:rPr>
            </w:pPr>
            <w:r w:rsidRPr="002D6262">
              <w:rPr>
                <w:lang w:val="en-US"/>
              </w:rPr>
              <w:t>SW0_DI_P, SW0_DI_M,</w:t>
            </w:r>
            <w:r w:rsidR="007B054F" w:rsidRPr="002D6262">
              <w:rPr>
                <w:lang w:val="en-US"/>
              </w:rPr>
              <w:t xml:space="preserve"> (diff)</w:t>
            </w:r>
            <w:r w:rsidRPr="002D6262">
              <w:rPr>
                <w:lang w:val="en-US"/>
              </w:rPr>
              <w:t xml:space="preserve"> </w:t>
            </w:r>
          </w:p>
          <w:p w14:paraId="4E40B40C" w14:textId="2F83CDB2" w:rsidR="007B054F" w:rsidRPr="002D6262" w:rsidRDefault="007A456B" w:rsidP="00077369">
            <w:pPr>
              <w:pStyle w:val="DOCtable1"/>
              <w:rPr>
                <w:lang w:val="en-US"/>
              </w:rPr>
            </w:pPr>
            <w:r w:rsidRPr="002D6262">
              <w:rPr>
                <w:lang w:val="en-US"/>
              </w:rPr>
              <w:lastRenderedPageBreak/>
              <w:t xml:space="preserve">SW0_SI_P, SW0_SI_M, </w:t>
            </w:r>
            <w:r w:rsidR="007B054F" w:rsidRPr="002D6262">
              <w:rPr>
                <w:lang w:val="en-US"/>
              </w:rPr>
              <w:t>(diff)</w:t>
            </w:r>
          </w:p>
          <w:p w14:paraId="1D7FBAEB" w14:textId="6E76E952" w:rsidR="007B054F" w:rsidRPr="002D6262" w:rsidRDefault="007A456B" w:rsidP="00077369">
            <w:pPr>
              <w:pStyle w:val="DOCtable1"/>
              <w:rPr>
                <w:lang w:val="en-US"/>
              </w:rPr>
            </w:pPr>
            <w:r w:rsidRPr="002D6262">
              <w:rPr>
                <w:lang w:val="en-US"/>
              </w:rPr>
              <w:t xml:space="preserve">SW0_DO_P, SW0_DO_M, </w:t>
            </w:r>
            <w:r w:rsidR="007B054F" w:rsidRPr="002D6262">
              <w:rPr>
                <w:lang w:val="en-US"/>
              </w:rPr>
              <w:t>(diff)</w:t>
            </w:r>
          </w:p>
          <w:p w14:paraId="477892D9" w14:textId="62E1EFD0" w:rsidR="007A456B" w:rsidRPr="002D6262" w:rsidRDefault="007A456B" w:rsidP="00077369">
            <w:pPr>
              <w:pStyle w:val="DOCtable1"/>
              <w:rPr>
                <w:lang w:val="en-US"/>
              </w:rPr>
            </w:pPr>
            <w:r w:rsidRPr="002D6262">
              <w:rPr>
                <w:lang w:val="en-US"/>
              </w:rPr>
              <w:t xml:space="preserve">SW0_SO_P, SW0_SO_M,  </w:t>
            </w:r>
            <w:r w:rsidR="007B054F" w:rsidRPr="002D6262">
              <w:rPr>
                <w:lang w:val="en-US"/>
              </w:rPr>
              <w:t>(diff)</w:t>
            </w:r>
          </w:p>
          <w:p w14:paraId="5553B256" w14:textId="10B9F6AD" w:rsidR="007B054F" w:rsidRPr="002D6262" w:rsidRDefault="007A456B" w:rsidP="00077369">
            <w:pPr>
              <w:pStyle w:val="DOCtable1"/>
              <w:rPr>
                <w:lang w:val="en-US"/>
              </w:rPr>
            </w:pPr>
            <w:r w:rsidRPr="002D6262">
              <w:rPr>
                <w:lang w:val="en-US"/>
              </w:rPr>
              <w:t xml:space="preserve">SW1_DI_P, SW1_DI_M, </w:t>
            </w:r>
            <w:r w:rsidR="007B054F" w:rsidRPr="002D6262">
              <w:rPr>
                <w:lang w:val="en-US"/>
              </w:rPr>
              <w:t>(diff)</w:t>
            </w:r>
          </w:p>
          <w:p w14:paraId="5FD15D2F" w14:textId="493904D8" w:rsidR="007B054F" w:rsidRPr="002D6262" w:rsidRDefault="007A456B" w:rsidP="00077369">
            <w:pPr>
              <w:pStyle w:val="DOCtable1"/>
              <w:rPr>
                <w:lang w:val="en-US"/>
              </w:rPr>
            </w:pPr>
            <w:r w:rsidRPr="002D6262">
              <w:rPr>
                <w:lang w:val="en-US"/>
              </w:rPr>
              <w:t xml:space="preserve">SW1_SI_P, SW1_SI_M, </w:t>
            </w:r>
            <w:r w:rsidR="007B054F" w:rsidRPr="002D6262">
              <w:rPr>
                <w:lang w:val="en-US"/>
              </w:rPr>
              <w:t>(diff)</w:t>
            </w:r>
          </w:p>
          <w:p w14:paraId="16359135" w14:textId="2B7B9C93" w:rsidR="007B054F" w:rsidRPr="002D6262" w:rsidRDefault="007A456B" w:rsidP="00077369">
            <w:pPr>
              <w:pStyle w:val="DOCtable1"/>
              <w:rPr>
                <w:lang w:val="en-US"/>
              </w:rPr>
            </w:pPr>
            <w:r w:rsidRPr="002D6262">
              <w:rPr>
                <w:lang w:val="en-US"/>
              </w:rPr>
              <w:t xml:space="preserve">SW1_DO_P, SW1_DO_M, </w:t>
            </w:r>
            <w:r w:rsidR="007B054F" w:rsidRPr="002D6262">
              <w:rPr>
                <w:lang w:val="en-US"/>
              </w:rPr>
              <w:t>(diff)</w:t>
            </w:r>
          </w:p>
          <w:p w14:paraId="477892DA" w14:textId="52B88690" w:rsidR="007A456B" w:rsidRPr="002D6262" w:rsidRDefault="007B054F" w:rsidP="00077369">
            <w:pPr>
              <w:pStyle w:val="DOCtable1"/>
              <w:rPr>
                <w:lang w:val="en-US"/>
              </w:rPr>
            </w:pPr>
            <w:r w:rsidRPr="002D6262">
              <w:rPr>
                <w:lang w:val="en-US"/>
              </w:rPr>
              <w:t>SW1_SO_P, SW1_SO_M,  (diff)</w:t>
            </w:r>
          </w:p>
          <w:p w14:paraId="2EC5B177" w14:textId="0C0F18DC" w:rsidR="007B054F" w:rsidRPr="002D6262" w:rsidRDefault="007A456B" w:rsidP="00077369">
            <w:pPr>
              <w:pStyle w:val="DOCtable1"/>
              <w:rPr>
                <w:lang w:val="en-US"/>
              </w:rPr>
            </w:pPr>
            <w:r w:rsidRPr="002D6262">
              <w:rPr>
                <w:lang w:val="en-US"/>
              </w:rPr>
              <w:t xml:space="preserve">SW2_DI_P, SW2_DI_M, </w:t>
            </w:r>
            <w:r w:rsidR="007B054F" w:rsidRPr="002D6262">
              <w:rPr>
                <w:lang w:val="en-US"/>
              </w:rPr>
              <w:t>(diff)</w:t>
            </w:r>
          </w:p>
          <w:p w14:paraId="3F984A43" w14:textId="3A395B88" w:rsidR="007B054F" w:rsidRPr="002D6262" w:rsidRDefault="007A456B" w:rsidP="00077369">
            <w:pPr>
              <w:pStyle w:val="DOCtable1"/>
              <w:rPr>
                <w:lang w:val="en-US"/>
              </w:rPr>
            </w:pPr>
            <w:r w:rsidRPr="002D6262">
              <w:rPr>
                <w:lang w:val="en-US"/>
              </w:rPr>
              <w:t xml:space="preserve">SW2_SI_P, SW2_SI_M, </w:t>
            </w:r>
            <w:r w:rsidR="007B054F" w:rsidRPr="002D6262">
              <w:rPr>
                <w:lang w:val="en-US"/>
              </w:rPr>
              <w:t>(diff)</w:t>
            </w:r>
          </w:p>
          <w:p w14:paraId="6BB5A147" w14:textId="45793F4E" w:rsidR="007B054F" w:rsidRPr="002D6262" w:rsidRDefault="007A456B" w:rsidP="00077369">
            <w:pPr>
              <w:pStyle w:val="DOCtable1"/>
              <w:rPr>
                <w:lang w:val="en-US"/>
              </w:rPr>
            </w:pPr>
            <w:r w:rsidRPr="002D6262">
              <w:rPr>
                <w:lang w:val="en-US"/>
              </w:rPr>
              <w:t xml:space="preserve">SW2_DO_P, SW2_DO_M, </w:t>
            </w:r>
            <w:r w:rsidR="007B054F" w:rsidRPr="002D6262">
              <w:rPr>
                <w:lang w:val="en-US"/>
              </w:rPr>
              <w:t>(diff)</w:t>
            </w:r>
          </w:p>
          <w:p w14:paraId="477892DB" w14:textId="68F99902" w:rsidR="007A456B" w:rsidRPr="002D6262" w:rsidRDefault="007B054F" w:rsidP="00077369">
            <w:pPr>
              <w:pStyle w:val="DOCtable1"/>
              <w:rPr>
                <w:lang w:val="en-US"/>
              </w:rPr>
            </w:pPr>
            <w:r w:rsidRPr="002D6262">
              <w:rPr>
                <w:lang w:val="en-US"/>
              </w:rPr>
              <w:t>SW2_SO_P, SW2_SO_M, (diff)</w:t>
            </w:r>
            <w:r w:rsidR="007A456B" w:rsidRPr="002D6262">
              <w:rPr>
                <w:lang w:val="en-US"/>
              </w:rPr>
              <w:t xml:space="preserve"> </w:t>
            </w:r>
          </w:p>
          <w:p w14:paraId="3A0F8F71" w14:textId="4A6FDFAE" w:rsidR="007B054F" w:rsidRPr="002D6262" w:rsidRDefault="007A456B" w:rsidP="00077369">
            <w:pPr>
              <w:pStyle w:val="DOCtable1"/>
              <w:rPr>
                <w:lang w:val="en-US"/>
              </w:rPr>
            </w:pPr>
            <w:r w:rsidRPr="002D6262">
              <w:rPr>
                <w:lang w:val="en-US"/>
              </w:rPr>
              <w:t xml:space="preserve">SW3_DI_P, SW3_DI_M, </w:t>
            </w:r>
            <w:r w:rsidR="007B054F" w:rsidRPr="002D6262">
              <w:rPr>
                <w:lang w:val="en-US"/>
              </w:rPr>
              <w:t>(diff)</w:t>
            </w:r>
          </w:p>
          <w:p w14:paraId="223EE53D" w14:textId="40E4FD03" w:rsidR="007B054F" w:rsidRPr="002D6262" w:rsidRDefault="007A456B" w:rsidP="00077369">
            <w:pPr>
              <w:pStyle w:val="DOCtable1"/>
              <w:rPr>
                <w:lang w:val="en-US"/>
              </w:rPr>
            </w:pPr>
            <w:r w:rsidRPr="002D6262">
              <w:rPr>
                <w:lang w:val="en-US"/>
              </w:rPr>
              <w:t xml:space="preserve">SW3_SI_P, SW3_SI_M, </w:t>
            </w:r>
            <w:r w:rsidR="007B054F" w:rsidRPr="002D6262">
              <w:rPr>
                <w:lang w:val="en-US"/>
              </w:rPr>
              <w:t>(diff)</w:t>
            </w:r>
          </w:p>
          <w:p w14:paraId="5F8AC5B4" w14:textId="2BCB3E06" w:rsidR="007B054F" w:rsidRPr="002D6262" w:rsidRDefault="007A456B" w:rsidP="00077369">
            <w:pPr>
              <w:pStyle w:val="DOCtable1"/>
              <w:rPr>
                <w:lang w:val="en-US"/>
              </w:rPr>
            </w:pPr>
            <w:r w:rsidRPr="002D6262">
              <w:rPr>
                <w:lang w:val="en-US"/>
              </w:rPr>
              <w:t xml:space="preserve">SW3_DO_P, SW3_DO_M, </w:t>
            </w:r>
            <w:r w:rsidR="007B054F" w:rsidRPr="002D6262">
              <w:rPr>
                <w:lang w:val="en-US"/>
              </w:rPr>
              <w:t>(diff)</w:t>
            </w:r>
          </w:p>
          <w:p w14:paraId="477892DC" w14:textId="277946EF" w:rsidR="007A456B" w:rsidRPr="002D6262" w:rsidRDefault="007A456B" w:rsidP="00077369">
            <w:pPr>
              <w:pStyle w:val="DOCtable1"/>
              <w:rPr>
                <w:lang w:val="en-US"/>
              </w:rPr>
            </w:pPr>
            <w:r w:rsidRPr="002D6262">
              <w:rPr>
                <w:lang w:val="en-US"/>
              </w:rPr>
              <w:t>SW3_SO_P, SW3_SO_M</w:t>
            </w:r>
            <w:r w:rsidR="007B054F" w:rsidRPr="002D6262">
              <w:rPr>
                <w:lang w:val="en-US"/>
              </w:rPr>
              <w:t xml:space="preserve"> (diff)</w:t>
            </w:r>
          </w:p>
        </w:tc>
        <w:tc>
          <w:tcPr>
            <w:tcW w:w="567" w:type="dxa"/>
          </w:tcPr>
          <w:p w14:paraId="477892E4" w14:textId="51359057" w:rsidR="007A456B" w:rsidRPr="002D6262" w:rsidRDefault="007A456B" w:rsidP="0033659C">
            <w:pPr>
              <w:pStyle w:val="DOCtable1"/>
              <w:rPr>
                <w:highlight w:val="yellow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14:paraId="477892E5" w14:textId="56B67000" w:rsidR="007A456B" w:rsidRPr="002D6262" w:rsidRDefault="007A456B" w:rsidP="007B054F">
            <w:pPr>
              <w:pStyle w:val="DOCtable1"/>
              <w:jc w:val="center"/>
            </w:pPr>
            <w:r w:rsidRPr="002D6262">
              <w:t>32</w:t>
            </w:r>
          </w:p>
        </w:tc>
        <w:tc>
          <w:tcPr>
            <w:tcW w:w="709" w:type="dxa"/>
            <w:shd w:val="clear" w:color="auto" w:fill="auto"/>
          </w:tcPr>
          <w:p w14:paraId="477892E6" w14:textId="2FF398E7" w:rsidR="007A456B" w:rsidRPr="002D6262" w:rsidRDefault="007A456B" w:rsidP="007B054F">
            <w:pPr>
              <w:pStyle w:val="DOCtable1"/>
              <w:jc w:val="center"/>
              <w:rPr>
                <w:lang w:val="en-US"/>
              </w:rPr>
            </w:pPr>
            <w:r w:rsidRPr="002D6262">
              <w:rPr>
                <w:lang w:val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477892E7" w14:textId="2F3D94C9" w:rsidR="007A456B" w:rsidRPr="002D6262" w:rsidRDefault="007A456B" w:rsidP="007B054F">
            <w:pPr>
              <w:pStyle w:val="DOCtable1"/>
              <w:jc w:val="center"/>
              <w:rPr>
                <w:lang w:val="en-US"/>
              </w:rPr>
            </w:pPr>
            <w:r w:rsidRPr="002D6262">
              <w:rPr>
                <w:lang w:val="en-US"/>
              </w:rPr>
              <w:t>-</w:t>
            </w:r>
          </w:p>
        </w:tc>
        <w:tc>
          <w:tcPr>
            <w:tcW w:w="709" w:type="dxa"/>
            <w:shd w:val="clear" w:color="auto" w:fill="auto"/>
          </w:tcPr>
          <w:p w14:paraId="477892E8" w14:textId="6881A5B4" w:rsidR="007A456B" w:rsidRPr="002D6262" w:rsidRDefault="007A456B" w:rsidP="007B054F">
            <w:pPr>
              <w:pStyle w:val="DOCtable1"/>
              <w:jc w:val="center"/>
              <w:rPr>
                <w:lang w:val="en-US"/>
              </w:rPr>
            </w:pPr>
            <w:r w:rsidRPr="002D6262">
              <w:rPr>
                <w:lang w:val="en-US"/>
              </w:rPr>
              <w:t>32</w:t>
            </w:r>
          </w:p>
        </w:tc>
      </w:tr>
      <w:tr w:rsidR="007A456B" w:rsidRPr="002D6262" w14:paraId="47789302" w14:textId="77777777" w:rsidTr="002D6262">
        <w:tc>
          <w:tcPr>
            <w:tcW w:w="2269" w:type="dxa"/>
            <w:shd w:val="clear" w:color="auto" w:fill="auto"/>
          </w:tcPr>
          <w:p w14:paraId="3293ADA6" w14:textId="77777777" w:rsidR="007A456B" w:rsidRDefault="007A456B" w:rsidP="00F904E2">
            <w:pPr>
              <w:pStyle w:val="DOCtable1"/>
              <w:rPr>
                <w:lang w:val="en-US"/>
              </w:rPr>
            </w:pPr>
            <w:r w:rsidRPr="002D6262">
              <w:rPr>
                <w:lang w:val="en-US"/>
              </w:rPr>
              <w:t>DDR2/3</w:t>
            </w:r>
          </w:p>
          <w:p w14:paraId="477892EA" w14:textId="66799012" w:rsidR="002D6262" w:rsidRPr="002D6262" w:rsidRDefault="002D6262" w:rsidP="002D6262">
            <w:pPr>
              <w:pStyle w:val="DOCtable0"/>
              <w:jc w:val="left"/>
              <w:rPr>
                <w:sz w:val="22"/>
                <w:szCs w:val="22"/>
                <w:lang w:val="en-US"/>
              </w:rPr>
            </w:pPr>
            <w:r w:rsidRPr="002D6262">
              <w:rPr>
                <w:sz w:val="22"/>
                <w:szCs w:val="22"/>
                <w:lang w:val="en-US"/>
              </w:rPr>
              <w:t>(ОЗУ DDR2/DDR3)</w:t>
            </w:r>
          </w:p>
        </w:tc>
        <w:tc>
          <w:tcPr>
            <w:tcW w:w="567" w:type="dxa"/>
          </w:tcPr>
          <w:p w14:paraId="477892EB" w14:textId="77777777" w:rsidR="007A456B" w:rsidRPr="002D6262" w:rsidRDefault="007A456B" w:rsidP="00351D7B">
            <w:pPr>
              <w:pStyle w:val="DOCtable1"/>
            </w:pPr>
            <w:r w:rsidRPr="002D6262">
              <w:t>1</w:t>
            </w:r>
          </w:p>
        </w:tc>
        <w:tc>
          <w:tcPr>
            <w:tcW w:w="4819" w:type="dxa"/>
            <w:shd w:val="clear" w:color="auto" w:fill="auto"/>
          </w:tcPr>
          <w:p w14:paraId="6FE394C9" w14:textId="5CAD1E59" w:rsidR="007B054F" w:rsidRPr="002D6262" w:rsidRDefault="007A456B" w:rsidP="00077369">
            <w:pPr>
              <w:pStyle w:val="DOCtable1"/>
              <w:rPr>
                <w:lang w:val="en-US"/>
              </w:rPr>
            </w:pPr>
            <w:r w:rsidRPr="002D6262">
              <w:rPr>
                <w:lang w:val="en-US"/>
              </w:rPr>
              <w:t>DDR0_MCLK_P[3:0], DR0_MCLK_M[3:0],</w:t>
            </w:r>
            <w:r w:rsidR="007B054F" w:rsidRPr="002D6262">
              <w:rPr>
                <w:lang w:val="en-US"/>
              </w:rPr>
              <w:t xml:space="preserve"> (diff)</w:t>
            </w:r>
          </w:p>
          <w:p w14:paraId="78721BB6" w14:textId="77777777" w:rsidR="007B054F" w:rsidRPr="002D6262" w:rsidRDefault="007A456B" w:rsidP="00077369">
            <w:pPr>
              <w:pStyle w:val="DOCtable1"/>
              <w:rPr>
                <w:lang w:val="en-US"/>
              </w:rPr>
            </w:pPr>
            <w:r w:rsidRPr="002D6262">
              <w:rPr>
                <w:lang w:val="en-US"/>
              </w:rPr>
              <w:t xml:space="preserve">DDR0_DQ[71:0], DDR0_MA[15:0], DDR0_CAS_N, DDR0_RAS_N, DDR0_WE_N, DDR0_CS_N[1:0], DDR0_BA[2:0], DDR0_DQM[8:0], </w:t>
            </w:r>
          </w:p>
          <w:p w14:paraId="477892EC" w14:textId="1C0D3977" w:rsidR="007A456B" w:rsidRPr="002D6262" w:rsidRDefault="007A456B" w:rsidP="00077369">
            <w:pPr>
              <w:pStyle w:val="DOCtable1"/>
              <w:rPr>
                <w:lang w:val="en-US"/>
              </w:rPr>
            </w:pPr>
            <w:r w:rsidRPr="002D6262">
              <w:rPr>
                <w:lang w:val="en-US"/>
              </w:rPr>
              <w:t>DDR0_DQS_P[8:0], DDR0_DQS_M[8:0],</w:t>
            </w:r>
            <w:r w:rsidR="007B054F" w:rsidRPr="002D6262">
              <w:rPr>
                <w:lang w:val="en-US"/>
              </w:rPr>
              <w:t xml:space="preserve"> (diff)</w:t>
            </w:r>
            <w:r w:rsidRPr="002D6262">
              <w:rPr>
                <w:lang w:val="en-US"/>
              </w:rPr>
              <w:t xml:space="preserve"> </w:t>
            </w:r>
          </w:p>
          <w:p w14:paraId="477892ED" w14:textId="77777777" w:rsidR="007A456B" w:rsidRPr="002D6262" w:rsidRDefault="007A456B" w:rsidP="00077369">
            <w:pPr>
              <w:pStyle w:val="DOCtable1"/>
              <w:rPr>
                <w:highlight w:val="yellow"/>
                <w:lang w:val="en-US"/>
              </w:rPr>
            </w:pPr>
            <w:r w:rsidRPr="002D6262">
              <w:rPr>
                <w:lang w:val="en-US"/>
              </w:rPr>
              <w:t>DDR0_MCKE, DDR0_MRST_N, DDR0_PADHI, DDR0_PADLO, DDR0_RTT,  DDR0_ODT</w:t>
            </w:r>
          </w:p>
        </w:tc>
        <w:tc>
          <w:tcPr>
            <w:tcW w:w="567" w:type="dxa"/>
          </w:tcPr>
          <w:p w14:paraId="477892FD" w14:textId="0D0DA621" w:rsidR="007A456B" w:rsidRPr="002D6262" w:rsidRDefault="007A456B" w:rsidP="0033659C">
            <w:pPr>
              <w:pStyle w:val="DOCtable1"/>
              <w:rPr>
                <w:highlight w:val="yellow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14:paraId="477892FE" w14:textId="45467165" w:rsidR="007A456B" w:rsidRPr="002D6262" w:rsidRDefault="007A456B" w:rsidP="007B054F">
            <w:pPr>
              <w:pStyle w:val="DOCtable1"/>
              <w:jc w:val="center"/>
            </w:pPr>
            <w:r w:rsidRPr="002D6262">
              <w:t>137</w:t>
            </w:r>
          </w:p>
        </w:tc>
        <w:tc>
          <w:tcPr>
            <w:tcW w:w="709" w:type="dxa"/>
            <w:shd w:val="clear" w:color="auto" w:fill="auto"/>
          </w:tcPr>
          <w:p w14:paraId="477892FF" w14:textId="3A78FD3E" w:rsidR="007A456B" w:rsidRPr="002D6262" w:rsidRDefault="007A456B" w:rsidP="007B054F">
            <w:pPr>
              <w:pStyle w:val="DOCtable1"/>
              <w:jc w:val="center"/>
              <w:rPr>
                <w:lang w:val="en-US"/>
              </w:rPr>
            </w:pPr>
            <w:r w:rsidRPr="002D6262">
              <w:rPr>
                <w:lang w:val="en-US"/>
              </w:rPr>
              <w:t>137</w:t>
            </w:r>
          </w:p>
        </w:tc>
        <w:tc>
          <w:tcPr>
            <w:tcW w:w="708" w:type="dxa"/>
            <w:shd w:val="clear" w:color="auto" w:fill="auto"/>
          </w:tcPr>
          <w:p w14:paraId="47789300" w14:textId="4E980D49" w:rsidR="007A456B" w:rsidRPr="002D6262" w:rsidRDefault="007A456B" w:rsidP="007B054F">
            <w:pPr>
              <w:pStyle w:val="DOCtable1"/>
              <w:jc w:val="center"/>
              <w:rPr>
                <w:lang w:val="en-US"/>
              </w:rPr>
            </w:pPr>
            <w:r w:rsidRPr="002D6262">
              <w:rPr>
                <w:lang w:val="en-US"/>
              </w:rPr>
              <w:t>137</w:t>
            </w:r>
          </w:p>
        </w:tc>
        <w:tc>
          <w:tcPr>
            <w:tcW w:w="709" w:type="dxa"/>
            <w:shd w:val="clear" w:color="auto" w:fill="auto"/>
          </w:tcPr>
          <w:p w14:paraId="47789301" w14:textId="3A429A96" w:rsidR="007A456B" w:rsidRPr="002D6262" w:rsidRDefault="007A456B" w:rsidP="007B054F">
            <w:pPr>
              <w:pStyle w:val="DOCtable1"/>
              <w:jc w:val="center"/>
              <w:rPr>
                <w:lang w:val="en-US"/>
              </w:rPr>
            </w:pPr>
            <w:r w:rsidRPr="002D6262">
              <w:rPr>
                <w:lang w:val="en-US"/>
              </w:rPr>
              <w:t>-</w:t>
            </w:r>
          </w:p>
        </w:tc>
      </w:tr>
      <w:tr w:rsidR="007A456B" w:rsidRPr="002D6262" w14:paraId="4778936C" w14:textId="77777777" w:rsidTr="002D6262">
        <w:tc>
          <w:tcPr>
            <w:tcW w:w="2269" w:type="dxa"/>
            <w:shd w:val="clear" w:color="auto" w:fill="auto"/>
          </w:tcPr>
          <w:p w14:paraId="4778932C" w14:textId="77777777" w:rsidR="007A456B" w:rsidRPr="002D6262" w:rsidRDefault="007A456B" w:rsidP="00F904E2">
            <w:pPr>
              <w:pStyle w:val="DOCtable1"/>
              <w:rPr>
                <w:lang w:val="en-US"/>
              </w:rPr>
            </w:pPr>
            <w:r w:rsidRPr="002D6262">
              <w:rPr>
                <w:lang w:val="en-US"/>
              </w:rPr>
              <w:t>SRIO</w:t>
            </w:r>
          </w:p>
        </w:tc>
        <w:tc>
          <w:tcPr>
            <w:tcW w:w="567" w:type="dxa"/>
          </w:tcPr>
          <w:p w14:paraId="4778932D" w14:textId="77777777" w:rsidR="007A456B" w:rsidRPr="002D6262" w:rsidRDefault="007A456B" w:rsidP="00351D7B">
            <w:pPr>
              <w:pStyle w:val="DOCtable1"/>
            </w:pPr>
            <w:r w:rsidRPr="002D6262">
              <w:t>8</w:t>
            </w:r>
          </w:p>
          <w:p w14:paraId="4778932E" w14:textId="77777777" w:rsidR="007A456B" w:rsidRPr="002D6262" w:rsidRDefault="007A456B" w:rsidP="00465E6B">
            <w:pPr>
              <w:pStyle w:val="DOCtable0"/>
              <w:jc w:val="left"/>
            </w:pPr>
          </w:p>
        </w:tc>
        <w:tc>
          <w:tcPr>
            <w:tcW w:w="4819" w:type="dxa"/>
            <w:shd w:val="clear" w:color="auto" w:fill="auto"/>
          </w:tcPr>
          <w:p w14:paraId="1BE89A91" w14:textId="034E690B" w:rsidR="007B054F" w:rsidRPr="002D6262" w:rsidRDefault="007A456B" w:rsidP="00077369">
            <w:pPr>
              <w:pStyle w:val="DOCtable1"/>
              <w:rPr>
                <w:lang w:val="en-US"/>
              </w:rPr>
            </w:pPr>
            <w:r w:rsidRPr="002D6262">
              <w:rPr>
                <w:lang w:val="en-US"/>
              </w:rPr>
              <w:t>SRIO0_TX_P[3:0] SRIO0_TX_M[3:0]</w:t>
            </w:r>
            <w:r w:rsidR="007B054F" w:rsidRPr="002D6262">
              <w:rPr>
                <w:lang w:val="en-US"/>
              </w:rPr>
              <w:t xml:space="preserve"> (diff)</w:t>
            </w:r>
          </w:p>
          <w:p w14:paraId="61D1EE73" w14:textId="56A7C882" w:rsidR="007B054F" w:rsidRPr="002D6262" w:rsidDel="00205135" w:rsidRDefault="007A456B" w:rsidP="00077369">
            <w:pPr>
              <w:pStyle w:val="DOCtable1"/>
              <w:rPr>
                <w:del w:id="7" w:author="Щербаков" w:date="2018-04-27T18:51:00Z"/>
                <w:lang w:val="en-US"/>
              </w:rPr>
            </w:pPr>
            <w:r w:rsidRPr="002D6262">
              <w:rPr>
                <w:lang w:val="en-US"/>
              </w:rPr>
              <w:t>SRIO0_RX_P[3:0] SRIO0_RX_M[3:0]</w:t>
            </w:r>
            <w:r w:rsidR="007B054F" w:rsidRPr="002D6262">
              <w:rPr>
                <w:lang w:val="en-US"/>
              </w:rPr>
              <w:t xml:space="preserve"> (diff)</w:t>
            </w:r>
          </w:p>
          <w:p w14:paraId="535C3865" w14:textId="4DB5AD7C" w:rsidR="007A456B" w:rsidRPr="002D6262" w:rsidRDefault="007A456B" w:rsidP="00077369">
            <w:pPr>
              <w:pStyle w:val="DOCtable1"/>
              <w:rPr>
                <w:lang w:val="en-US"/>
              </w:rPr>
            </w:pPr>
            <w:del w:id="8" w:author="Щербаков" w:date="2018-04-27T18:51:00Z">
              <w:r w:rsidRPr="002D6262" w:rsidDel="00205135">
                <w:rPr>
                  <w:lang w:val="en-US"/>
                </w:rPr>
                <w:delText>TRS0: 3, 2, 1, 0</w:delText>
              </w:r>
            </w:del>
          </w:p>
          <w:p w14:paraId="5F7640B7" w14:textId="05BA305D" w:rsidR="007A456B" w:rsidRPr="002D6262" w:rsidRDefault="007A456B" w:rsidP="00077369">
            <w:pPr>
              <w:pStyle w:val="DOCtable1"/>
              <w:rPr>
                <w:lang w:val="en-US"/>
              </w:rPr>
            </w:pPr>
            <w:r w:rsidRPr="002D6262">
              <w:rPr>
                <w:lang w:val="en-US"/>
              </w:rPr>
              <w:t>SRIO1_TX_P[3:0]</w:t>
            </w:r>
            <w:r w:rsidR="007B054F" w:rsidRPr="002D6262">
              <w:rPr>
                <w:lang w:val="en-US"/>
              </w:rPr>
              <w:t xml:space="preserve"> </w:t>
            </w:r>
            <w:r w:rsidRPr="002D6262">
              <w:rPr>
                <w:lang w:val="en-US"/>
              </w:rPr>
              <w:t>SRIO1_TX_M[3:0]</w:t>
            </w:r>
            <w:r w:rsidR="007B054F" w:rsidRPr="002D6262">
              <w:rPr>
                <w:lang w:val="en-US"/>
              </w:rPr>
              <w:t xml:space="preserve"> (diff)</w:t>
            </w:r>
          </w:p>
          <w:p w14:paraId="47789331" w14:textId="6D1892BA" w:rsidR="007A456B" w:rsidRPr="002D6262" w:rsidDel="00205135" w:rsidRDefault="007A456B" w:rsidP="00077369">
            <w:pPr>
              <w:pStyle w:val="DOCtable1"/>
              <w:rPr>
                <w:del w:id="9" w:author="Щербаков" w:date="2018-04-27T18:51:00Z"/>
                <w:lang w:val="en-US"/>
              </w:rPr>
            </w:pPr>
            <w:r w:rsidRPr="002D6262">
              <w:rPr>
                <w:lang w:val="en-US"/>
              </w:rPr>
              <w:t>SRIO1_RX_P[3:0]</w:t>
            </w:r>
            <w:r w:rsidR="007B054F" w:rsidRPr="002D6262">
              <w:rPr>
                <w:lang w:val="en-US"/>
              </w:rPr>
              <w:t xml:space="preserve"> </w:t>
            </w:r>
            <w:r w:rsidRPr="002D6262">
              <w:rPr>
                <w:lang w:val="en-US"/>
              </w:rPr>
              <w:t>SRIO1_RX_M[3:0]</w:t>
            </w:r>
            <w:r w:rsidR="007B054F" w:rsidRPr="002D6262">
              <w:rPr>
                <w:lang w:val="en-US"/>
              </w:rPr>
              <w:t xml:space="preserve"> (diff)</w:t>
            </w:r>
          </w:p>
          <w:p w14:paraId="609C533A" w14:textId="3BF0E76C" w:rsidR="007A456B" w:rsidRPr="002D6262" w:rsidRDefault="007A456B" w:rsidP="007B054F">
            <w:pPr>
              <w:pStyle w:val="DOCtable1"/>
              <w:rPr>
                <w:lang w:val="en-US"/>
              </w:rPr>
            </w:pPr>
            <w:del w:id="10" w:author="Щербаков" w:date="2018-04-27T18:51:00Z">
              <w:r w:rsidRPr="002D6262" w:rsidDel="00205135">
                <w:rPr>
                  <w:lang w:val="en-US"/>
                </w:rPr>
                <w:delText>TRS1: 3, 2, 1, 0</w:delText>
              </w:r>
            </w:del>
          </w:p>
          <w:p w14:paraId="47789344" w14:textId="6E8232EF" w:rsidR="007A456B" w:rsidRPr="002D6262" w:rsidRDefault="007A456B" w:rsidP="007B054F">
            <w:pPr>
              <w:pStyle w:val="DOCtable1"/>
              <w:rPr>
                <w:lang w:val="en-US"/>
              </w:rPr>
            </w:pPr>
            <w:r w:rsidRPr="002D6262">
              <w:rPr>
                <w:lang w:val="en-US"/>
              </w:rPr>
              <w:t>SRIO2_TX_P[3:0] SRIO2_TX_M[3:0]</w:t>
            </w:r>
            <w:r w:rsidR="007B054F" w:rsidRPr="002D6262">
              <w:rPr>
                <w:lang w:val="en-US"/>
              </w:rPr>
              <w:t xml:space="preserve"> (diff)</w:t>
            </w:r>
            <w:r w:rsidRPr="002D6262">
              <w:rPr>
                <w:lang w:val="en-US"/>
              </w:rPr>
              <w:t xml:space="preserve"> SRIO2_RX_P[3:0] SRIO2_RX_M[3:0]</w:t>
            </w:r>
            <w:r w:rsidR="007B054F" w:rsidRPr="002D6262">
              <w:rPr>
                <w:lang w:val="en-US"/>
              </w:rPr>
              <w:t xml:space="preserve"> (diff)</w:t>
            </w:r>
          </w:p>
          <w:p w14:paraId="47789345" w14:textId="77777777" w:rsidR="007A456B" w:rsidRPr="002D6262" w:rsidRDefault="007A456B" w:rsidP="007B054F">
            <w:pPr>
              <w:pStyle w:val="DOCtable1"/>
              <w:rPr>
                <w:lang w:val="en-US"/>
              </w:rPr>
            </w:pPr>
            <w:del w:id="11" w:author="Щербаков" w:date="2018-04-27T18:51:00Z">
              <w:r w:rsidRPr="002D6262" w:rsidDel="00205135">
                <w:rPr>
                  <w:lang w:val="en-US"/>
                </w:rPr>
                <w:delText>TRS2: 3, 2, 1, 0</w:delText>
              </w:r>
            </w:del>
          </w:p>
          <w:p w14:paraId="3E35A052" w14:textId="756CC33E" w:rsidR="007B054F" w:rsidRPr="002D6262" w:rsidRDefault="007B054F" w:rsidP="007B054F">
            <w:pPr>
              <w:pStyle w:val="DOCtable1"/>
              <w:rPr>
                <w:lang w:val="en-US"/>
              </w:rPr>
            </w:pPr>
            <w:r w:rsidRPr="002D6262">
              <w:rPr>
                <w:lang w:val="en-US"/>
              </w:rPr>
              <w:t>SRIO3_TX_P[3:0] SRIO3_TX_M[3:0] (diff)</w:t>
            </w:r>
          </w:p>
          <w:p w14:paraId="47789346" w14:textId="38A5DBD7" w:rsidR="007A456B" w:rsidRPr="002D6262" w:rsidRDefault="007A456B" w:rsidP="007B054F">
            <w:pPr>
              <w:pStyle w:val="DOCtable1"/>
              <w:rPr>
                <w:lang w:val="en-US"/>
              </w:rPr>
            </w:pPr>
            <w:r w:rsidRPr="002D6262">
              <w:rPr>
                <w:lang w:val="en-US"/>
              </w:rPr>
              <w:t>SRIO3_RX_P[3:0] SRIO3_RX_M[3:0]</w:t>
            </w:r>
            <w:r w:rsidR="007B054F" w:rsidRPr="002D6262">
              <w:rPr>
                <w:lang w:val="en-US"/>
              </w:rPr>
              <w:t xml:space="preserve"> (diff)</w:t>
            </w:r>
          </w:p>
          <w:p w14:paraId="32A42562" w14:textId="77777777" w:rsidR="007A456B" w:rsidRDefault="007A456B" w:rsidP="007B054F">
            <w:pPr>
              <w:pStyle w:val="DOCtable1"/>
              <w:rPr>
                <w:ins w:id="12" w:author="Щербаков" w:date="2018-04-27T18:52:00Z"/>
                <w:lang w:val="en-US"/>
              </w:rPr>
            </w:pPr>
            <w:del w:id="13" w:author="Щербаков" w:date="2018-04-27T18:51:00Z">
              <w:r w:rsidRPr="002D6262" w:rsidDel="00205135">
                <w:rPr>
                  <w:lang w:val="en-US"/>
                </w:rPr>
                <w:delText>TRS3: 3, 2, 1, 0</w:delText>
              </w:r>
            </w:del>
          </w:p>
          <w:p w14:paraId="47789347" w14:textId="089A7578" w:rsidR="00205135" w:rsidRPr="00205135" w:rsidRDefault="00205135">
            <w:pPr>
              <w:pStyle w:val="DOCtable0"/>
              <w:jc w:val="left"/>
              <w:rPr>
                <w:lang w:val="en-US"/>
              </w:rPr>
              <w:pPrChange w:id="14" w:author="Щербаков" w:date="2018-04-27T18:52:00Z">
                <w:pPr>
                  <w:pStyle w:val="DOCtable1"/>
                </w:pPr>
              </w:pPrChange>
            </w:pPr>
            <w:ins w:id="15" w:author="Щербаков" w:date="2018-04-27T18:52:00Z">
              <w:r w:rsidRPr="00205135">
                <w:rPr>
                  <w:sz w:val="22"/>
                  <w:szCs w:val="22"/>
                  <w:lang w:val="en-US"/>
                </w:rPr>
                <w:t>SRIO_MAX_SPEED[1:0]</w:t>
              </w:r>
            </w:ins>
          </w:p>
        </w:tc>
        <w:tc>
          <w:tcPr>
            <w:tcW w:w="567" w:type="dxa"/>
          </w:tcPr>
          <w:p w14:paraId="47789367" w14:textId="3B1D1B7B" w:rsidR="007A456B" w:rsidRPr="002D6262" w:rsidRDefault="007A456B" w:rsidP="0033659C">
            <w:pPr>
              <w:pStyle w:val="DOCtable1"/>
              <w:rPr>
                <w:highlight w:val="yellow"/>
              </w:rPr>
            </w:pPr>
          </w:p>
        </w:tc>
        <w:tc>
          <w:tcPr>
            <w:tcW w:w="709" w:type="dxa"/>
            <w:shd w:val="clear" w:color="auto" w:fill="auto"/>
          </w:tcPr>
          <w:p w14:paraId="47789368" w14:textId="6E989230" w:rsidR="007A456B" w:rsidRPr="002D6262" w:rsidRDefault="007A456B" w:rsidP="007B054F">
            <w:pPr>
              <w:pStyle w:val="DOCtable1"/>
              <w:jc w:val="center"/>
            </w:pPr>
            <w:r w:rsidRPr="002D6262">
              <w:t>6</w:t>
            </w:r>
            <w:ins w:id="16" w:author="Щербаков" w:date="2018-04-27T18:53:00Z">
              <w:r w:rsidR="00205135">
                <w:rPr>
                  <w:lang w:val="en-US"/>
                </w:rPr>
                <w:t>6</w:t>
              </w:r>
            </w:ins>
            <w:del w:id="17" w:author="Щербаков" w:date="2018-04-27T18:53:00Z">
              <w:r w:rsidRPr="002D6262" w:rsidDel="00205135">
                <w:delText>4</w:delText>
              </w:r>
            </w:del>
          </w:p>
        </w:tc>
        <w:tc>
          <w:tcPr>
            <w:tcW w:w="709" w:type="dxa"/>
            <w:shd w:val="clear" w:color="auto" w:fill="auto"/>
          </w:tcPr>
          <w:p w14:paraId="47789369" w14:textId="28314A01" w:rsidR="007A456B" w:rsidRPr="002D6262" w:rsidRDefault="007A456B" w:rsidP="007B054F">
            <w:pPr>
              <w:pStyle w:val="DOCtable1"/>
              <w:jc w:val="center"/>
              <w:rPr>
                <w:lang w:val="en-US"/>
              </w:rPr>
            </w:pPr>
            <w:r w:rsidRPr="002D6262">
              <w:rPr>
                <w:lang w:val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4778936A" w14:textId="05F0D638" w:rsidR="007A456B" w:rsidRPr="002D6262" w:rsidRDefault="007A456B" w:rsidP="007B054F">
            <w:pPr>
              <w:pStyle w:val="DOCtable1"/>
              <w:jc w:val="center"/>
              <w:rPr>
                <w:lang w:val="en-US"/>
              </w:rPr>
            </w:pPr>
            <w:r w:rsidRPr="002D6262">
              <w:rPr>
                <w:lang w:val="en-US"/>
              </w:rPr>
              <w:t>-</w:t>
            </w:r>
          </w:p>
        </w:tc>
        <w:tc>
          <w:tcPr>
            <w:tcW w:w="709" w:type="dxa"/>
            <w:shd w:val="clear" w:color="auto" w:fill="auto"/>
          </w:tcPr>
          <w:p w14:paraId="4778936B" w14:textId="4EA7EF87" w:rsidR="007A456B" w:rsidRPr="002D6262" w:rsidRDefault="007A456B" w:rsidP="007B054F">
            <w:pPr>
              <w:pStyle w:val="DOCtable1"/>
              <w:jc w:val="center"/>
              <w:rPr>
                <w:lang w:val="en-US"/>
              </w:rPr>
            </w:pPr>
            <w:r w:rsidRPr="002D6262">
              <w:rPr>
                <w:lang w:val="en-US"/>
              </w:rPr>
              <w:t>6</w:t>
            </w:r>
            <w:ins w:id="18" w:author="Щербаков" w:date="2018-04-27T18:53:00Z">
              <w:r w:rsidR="00205135">
                <w:rPr>
                  <w:lang w:val="en-US"/>
                </w:rPr>
                <w:t>6</w:t>
              </w:r>
            </w:ins>
            <w:del w:id="19" w:author="Щербаков" w:date="2018-04-27T18:53:00Z">
              <w:r w:rsidRPr="002D6262" w:rsidDel="00205135">
                <w:rPr>
                  <w:lang w:val="en-US"/>
                </w:rPr>
                <w:delText>4</w:delText>
              </w:r>
            </w:del>
          </w:p>
        </w:tc>
      </w:tr>
      <w:tr w:rsidR="007A456B" w:rsidRPr="002D6262" w14:paraId="47789388" w14:textId="77777777" w:rsidTr="002D6262">
        <w:trPr>
          <w:trHeight w:val="1057"/>
        </w:trPr>
        <w:tc>
          <w:tcPr>
            <w:tcW w:w="2269" w:type="dxa"/>
            <w:shd w:val="clear" w:color="auto" w:fill="auto"/>
          </w:tcPr>
          <w:p w14:paraId="4778936D" w14:textId="2A544FFE" w:rsidR="007A456B" w:rsidRPr="002D6262" w:rsidRDefault="007A456B" w:rsidP="00F904E2">
            <w:pPr>
              <w:pStyle w:val="DOCtable1"/>
              <w:rPr>
                <w:lang w:val="en-US"/>
              </w:rPr>
            </w:pPr>
            <w:r w:rsidRPr="002D6262">
              <w:rPr>
                <w:lang w:val="en-US"/>
              </w:rPr>
              <w:t>GETHERNET</w:t>
            </w:r>
          </w:p>
        </w:tc>
        <w:tc>
          <w:tcPr>
            <w:tcW w:w="567" w:type="dxa"/>
          </w:tcPr>
          <w:p w14:paraId="4778936E" w14:textId="77777777" w:rsidR="007A456B" w:rsidRPr="002D6262" w:rsidRDefault="007A456B" w:rsidP="00351D7B">
            <w:pPr>
              <w:pStyle w:val="DOCtable1"/>
            </w:pPr>
            <w:r w:rsidRPr="002D6262">
              <w:t>1</w:t>
            </w:r>
          </w:p>
        </w:tc>
        <w:tc>
          <w:tcPr>
            <w:tcW w:w="4819" w:type="dxa"/>
            <w:shd w:val="clear" w:color="auto" w:fill="auto"/>
          </w:tcPr>
          <w:p w14:paraId="4778936F" w14:textId="082834C7" w:rsidR="007A456B" w:rsidRPr="002D6262" w:rsidRDefault="007A456B" w:rsidP="007A456B">
            <w:pPr>
              <w:pStyle w:val="DOCtable1"/>
            </w:pPr>
            <w:r w:rsidRPr="002D6262">
              <w:rPr>
                <w:lang w:val="en-US"/>
              </w:rPr>
              <w:t>RGMII</w:t>
            </w:r>
            <w:r w:rsidRPr="002D6262">
              <w:t>0_</w:t>
            </w:r>
            <w:r w:rsidRPr="002D6262">
              <w:rPr>
                <w:lang w:val="en-US"/>
              </w:rPr>
              <w:t>TXC</w:t>
            </w:r>
            <w:r w:rsidRPr="002D6262">
              <w:t xml:space="preserve">, </w:t>
            </w:r>
            <w:r w:rsidRPr="002D6262">
              <w:rPr>
                <w:lang w:val="en-US"/>
              </w:rPr>
              <w:t>RGMII</w:t>
            </w:r>
            <w:r w:rsidRPr="002D6262">
              <w:t>0_</w:t>
            </w:r>
            <w:r w:rsidRPr="002D6262">
              <w:rPr>
                <w:lang w:val="en-US"/>
              </w:rPr>
              <w:t>TD</w:t>
            </w:r>
            <w:r w:rsidRPr="002D6262">
              <w:t xml:space="preserve">[3:0], </w:t>
            </w:r>
            <w:r w:rsidRPr="002D6262">
              <w:rPr>
                <w:lang w:val="en-US"/>
              </w:rPr>
              <w:t>RGMII</w:t>
            </w:r>
            <w:r w:rsidRPr="002D6262">
              <w:t>0_</w:t>
            </w:r>
            <w:r w:rsidRPr="002D6262">
              <w:rPr>
                <w:lang w:val="en-US"/>
              </w:rPr>
              <w:t>TX</w:t>
            </w:r>
            <w:r w:rsidRPr="002D6262">
              <w:t>_</w:t>
            </w:r>
            <w:r w:rsidRPr="002D6262">
              <w:rPr>
                <w:lang w:val="en-US"/>
              </w:rPr>
              <w:t>CTL</w:t>
            </w:r>
            <w:r w:rsidRPr="002D6262">
              <w:t xml:space="preserve">, </w:t>
            </w:r>
            <w:r w:rsidRPr="002D6262">
              <w:rPr>
                <w:lang w:val="en-US"/>
              </w:rPr>
              <w:t>RGMII</w:t>
            </w:r>
            <w:r w:rsidRPr="002D6262">
              <w:t>0_</w:t>
            </w:r>
            <w:r w:rsidRPr="002D6262">
              <w:rPr>
                <w:lang w:val="en-US"/>
              </w:rPr>
              <w:t>RXC</w:t>
            </w:r>
            <w:r w:rsidRPr="002D6262">
              <w:t xml:space="preserve">, </w:t>
            </w:r>
            <w:r w:rsidRPr="002D6262">
              <w:rPr>
                <w:lang w:val="en-US"/>
              </w:rPr>
              <w:t>RGMII</w:t>
            </w:r>
            <w:r w:rsidRPr="002D6262">
              <w:t>0_</w:t>
            </w:r>
            <w:r w:rsidRPr="002D6262">
              <w:rPr>
                <w:lang w:val="en-US"/>
              </w:rPr>
              <w:t>RD</w:t>
            </w:r>
            <w:r w:rsidRPr="002D6262">
              <w:t xml:space="preserve">[3:0], </w:t>
            </w:r>
            <w:r w:rsidRPr="002D6262">
              <w:rPr>
                <w:lang w:val="en-US"/>
              </w:rPr>
              <w:t>RGMII</w:t>
            </w:r>
            <w:r w:rsidRPr="002D6262">
              <w:t>0_</w:t>
            </w:r>
            <w:r w:rsidRPr="002D6262">
              <w:rPr>
                <w:lang w:val="en-US"/>
              </w:rPr>
              <w:t>RX</w:t>
            </w:r>
            <w:r w:rsidRPr="002D6262">
              <w:t>_</w:t>
            </w:r>
            <w:r w:rsidRPr="002D6262">
              <w:rPr>
                <w:lang w:val="en-US"/>
              </w:rPr>
              <w:t>CTL</w:t>
            </w:r>
            <w:r w:rsidRPr="002D6262">
              <w:t xml:space="preserve">, </w:t>
            </w:r>
            <w:r w:rsidRPr="002D6262">
              <w:rPr>
                <w:lang w:val="en-US"/>
              </w:rPr>
              <w:t>RGMII</w:t>
            </w:r>
            <w:r w:rsidRPr="002D6262">
              <w:t>0_</w:t>
            </w:r>
            <w:r w:rsidRPr="002D6262">
              <w:rPr>
                <w:lang w:val="en-US"/>
              </w:rPr>
              <w:t>MDIO</w:t>
            </w:r>
            <w:r w:rsidRPr="002D6262">
              <w:t xml:space="preserve">, </w:t>
            </w:r>
            <w:r w:rsidRPr="002D6262">
              <w:rPr>
                <w:lang w:val="en-US"/>
              </w:rPr>
              <w:t>RGMII</w:t>
            </w:r>
            <w:r w:rsidRPr="002D6262">
              <w:t>0_</w:t>
            </w:r>
            <w:r w:rsidRPr="002D6262">
              <w:rPr>
                <w:lang w:val="en-US"/>
              </w:rPr>
              <w:t>MDC</w:t>
            </w:r>
            <w:r w:rsidRPr="002D6262">
              <w:t xml:space="preserve">, </w:t>
            </w:r>
            <w:r w:rsidRPr="002D6262">
              <w:rPr>
                <w:lang w:val="en-US"/>
              </w:rPr>
              <w:t>RGMII</w:t>
            </w:r>
            <w:r w:rsidRPr="002D6262">
              <w:t>0_</w:t>
            </w:r>
            <w:r w:rsidRPr="002D6262">
              <w:rPr>
                <w:lang w:val="en-US"/>
              </w:rPr>
              <w:t>GEP</w:t>
            </w:r>
            <w:r w:rsidRPr="002D6262">
              <w:t>0</w:t>
            </w:r>
          </w:p>
        </w:tc>
        <w:tc>
          <w:tcPr>
            <w:tcW w:w="567" w:type="dxa"/>
          </w:tcPr>
          <w:p w14:paraId="47789383" w14:textId="27810FA3" w:rsidR="007A456B" w:rsidRPr="002D6262" w:rsidRDefault="007A456B" w:rsidP="0033659C">
            <w:pPr>
              <w:pStyle w:val="DOCtable1"/>
              <w:rPr>
                <w:highlight w:val="yellow"/>
              </w:rPr>
            </w:pPr>
          </w:p>
        </w:tc>
        <w:tc>
          <w:tcPr>
            <w:tcW w:w="709" w:type="dxa"/>
            <w:shd w:val="clear" w:color="auto" w:fill="auto"/>
          </w:tcPr>
          <w:p w14:paraId="47789384" w14:textId="75C4262C" w:rsidR="007A456B" w:rsidRPr="002D6262" w:rsidRDefault="007A456B" w:rsidP="007B054F">
            <w:pPr>
              <w:pStyle w:val="DOCtable1"/>
              <w:jc w:val="center"/>
            </w:pPr>
            <w:r w:rsidRPr="002D6262">
              <w:t>15</w:t>
            </w:r>
          </w:p>
        </w:tc>
        <w:tc>
          <w:tcPr>
            <w:tcW w:w="709" w:type="dxa"/>
            <w:shd w:val="clear" w:color="auto" w:fill="auto"/>
          </w:tcPr>
          <w:p w14:paraId="47789385" w14:textId="00F94C1E" w:rsidR="007A456B" w:rsidRPr="002D6262" w:rsidRDefault="007A456B" w:rsidP="007B054F">
            <w:pPr>
              <w:pStyle w:val="DOCtable1"/>
              <w:jc w:val="center"/>
              <w:rPr>
                <w:lang w:val="en-US"/>
              </w:rPr>
            </w:pPr>
            <w:r w:rsidRPr="002D6262">
              <w:rPr>
                <w:lang w:val="en-US"/>
              </w:rPr>
              <w:t>15</w:t>
            </w:r>
          </w:p>
        </w:tc>
        <w:tc>
          <w:tcPr>
            <w:tcW w:w="708" w:type="dxa"/>
            <w:shd w:val="clear" w:color="auto" w:fill="auto"/>
          </w:tcPr>
          <w:p w14:paraId="47789386" w14:textId="76E9BE30" w:rsidR="007A456B" w:rsidRPr="002D6262" w:rsidRDefault="007A456B" w:rsidP="007B054F">
            <w:pPr>
              <w:pStyle w:val="DOCtable1"/>
              <w:jc w:val="center"/>
              <w:rPr>
                <w:lang w:val="en-US"/>
              </w:rPr>
            </w:pPr>
            <w:r w:rsidRPr="002D6262">
              <w:rPr>
                <w:lang w:val="en-US"/>
              </w:rPr>
              <w:t>-</w:t>
            </w:r>
          </w:p>
        </w:tc>
        <w:tc>
          <w:tcPr>
            <w:tcW w:w="709" w:type="dxa"/>
            <w:shd w:val="clear" w:color="auto" w:fill="auto"/>
          </w:tcPr>
          <w:p w14:paraId="47789387" w14:textId="0032267D" w:rsidR="007A456B" w:rsidRPr="002D6262" w:rsidRDefault="007A456B" w:rsidP="007B054F">
            <w:pPr>
              <w:pStyle w:val="DOCtable1"/>
              <w:jc w:val="center"/>
              <w:rPr>
                <w:lang w:val="en-US"/>
              </w:rPr>
            </w:pPr>
            <w:r w:rsidRPr="002D6262">
              <w:rPr>
                <w:lang w:val="en-US"/>
              </w:rPr>
              <w:t>-</w:t>
            </w:r>
          </w:p>
        </w:tc>
      </w:tr>
      <w:tr w:rsidR="007A456B" w:rsidRPr="002D6262" w14:paraId="47789391" w14:textId="77777777" w:rsidTr="002D6262">
        <w:tc>
          <w:tcPr>
            <w:tcW w:w="2269" w:type="dxa"/>
            <w:shd w:val="clear" w:color="auto" w:fill="auto"/>
          </w:tcPr>
          <w:p w14:paraId="47789389" w14:textId="77777777" w:rsidR="007A456B" w:rsidRPr="002D6262" w:rsidRDefault="007A456B" w:rsidP="00F904E2">
            <w:pPr>
              <w:pStyle w:val="DOCtable1"/>
              <w:rPr>
                <w:lang w:val="en-US"/>
              </w:rPr>
            </w:pPr>
            <w:r w:rsidRPr="002D6262">
              <w:rPr>
                <w:lang w:val="en-US"/>
              </w:rPr>
              <w:t>SCAN</w:t>
            </w:r>
          </w:p>
        </w:tc>
        <w:tc>
          <w:tcPr>
            <w:tcW w:w="567" w:type="dxa"/>
          </w:tcPr>
          <w:p w14:paraId="4778938A" w14:textId="77777777" w:rsidR="007A456B" w:rsidRPr="002D6262" w:rsidRDefault="007A456B" w:rsidP="00351D7B">
            <w:pPr>
              <w:pStyle w:val="DOCtable1"/>
            </w:pPr>
            <w:r w:rsidRPr="002D6262">
              <w:t>1</w:t>
            </w:r>
          </w:p>
        </w:tc>
        <w:tc>
          <w:tcPr>
            <w:tcW w:w="4819" w:type="dxa"/>
            <w:shd w:val="clear" w:color="auto" w:fill="auto"/>
          </w:tcPr>
          <w:p w14:paraId="4778938B" w14:textId="77777777" w:rsidR="007A456B" w:rsidRPr="002D6262" w:rsidRDefault="007A456B" w:rsidP="00351D7B">
            <w:pPr>
              <w:pStyle w:val="DOCtable1"/>
              <w:rPr>
                <w:lang w:val="en-US"/>
              </w:rPr>
            </w:pPr>
            <w:r w:rsidRPr="002D6262">
              <w:rPr>
                <w:lang w:val="en-US"/>
              </w:rPr>
              <w:t>SCAN_TESTMODE0, SCAN_EN, SCAN_TESTMODE1</w:t>
            </w:r>
          </w:p>
        </w:tc>
        <w:tc>
          <w:tcPr>
            <w:tcW w:w="567" w:type="dxa"/>
          </w:tcPr>
          <w:p w14:paraId="4778938C" w14:textId="795B4CFE" w:rsidR="007A456B" w:rsidRPr="002D6262" w:rsidRDefault="007A456B" w:rsidP="0033659C">
            <w:pPr>
              <w:pStyle w:val="DOCtable1"/>
              <w:rPr>
                <w:highlight w:val="yellow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14:paraId="4778938D" w14:textId="77777777" w:rsidR="007A456B" w:rsidRPr="002D6262" w:rsidRDefault="007A456B" w:rsidP="007B054F">
            <w:pPr>
              <w:pStyle w:val="DOCtable1"/>
              <w:jc w:val="center"/>
            </w:pPr>
            <w:r w:rsidRPr="002D6262">
              <w:t>3</w:t>
            </w:r>
          </w:p>
        </w:tc>
        <w:tc>
          <w:tcPr>
            <w:tcW w:w="709" w:type="dxa"/>
            <w:shd w:val="clear" w:color="auto" w:fill="auto"/>
          </w:tcPr>
          <w:p w14:paraId="4778938E" w14:textId="1EFB2968" w:rsidR="007A456B" w:rsidRPr="002D6262" w:rsidRDefault="007A456B" w:rsidP="007B054F">
            <w:pPr>
              <w:pStyle w:val="DOCtable1"/>
              <w:jc w:val="center"/>
              <w:rPr>
                <w:lang w:val="en-US"/>
              </w:rPr>
            </w:pPr>
            <w:r w:rsidRPr="002D6262">
              <w:rPr>
                <w:lang w:val="en-US"/>
              </w:rPr>
              <w:t>3</w:t>
            </w:r>
          </w:p>
        </w:tc>
        <w:tc>
          <w:tcPr>
            <w:tcW w:w="708" w:type="dxa"/>
            <w:shd w:val="clear" w:color="auto" w:fill="auto"/>
          </w:tcPr>
          <w:p w14:paraId="4778938F" w14:textId="247043C4" w:rsidR="007A456B" w:rsidRPr="002D6262" w:rsidRDefault="007A456B" w:rsidP="007B054F">
            <w:pPr>
              <w:pStyle w:val="DOCtable1"/>
              <w:jc w:val="center"/>
              <w:rPr>
                <w:lang w:val="en-US"/>
              </w:rPr>
            </w:pPr>
            <w:r w:rsidRPr="002D6262">
              <w:rPr>
                <w:lang w:val="en-US"/>
              </w:rPr>
              <w:t>3</w:t>
            </w:r>
          </w:p>
        </w:tc>
        <w:tc>
          <w:tcPr>
            <w:tcW w:w="709" w:type="dxa"/>
            <w:shd w:val="clear" w:color="auto" w:fill="auto"/>
          </w:tcPr>
          <w:p w14:paraId="47789390" w14:textId="01E474EC" w:rsidR="007A456B" w:rsidRPr="002D6262" w:rsidRDefault="007A456B" w:rsidP="007B054F">
            <w:pPr>
              <w:pStyle w:val="DOCtable1"/>
              <w:jc w:val="center"/>
              <w:rPr>
                <w:lang w:val="en-US"/>
              </w:rPr>
            </w:pPr>
            <w:r w:rsidRPr="002D6262">
              <w:rPr>
                <w:lang w:val="en-US"/>
              </w:rPr>
              <w:t>3</w:t>
            </w:r>
          </w:p>
        </w:tc>
      </w:tr>
      <w:tr w:rsidR="007A456B" w:rsidRPr="002D6262" w14:paraId="4778939A" w14:textId="77777777" w:rsidTr="002D6262">
        <w:tc>
          <w:tcPr>
            <w:tcW w:w="2269" w:type="dxa"/>
            <w:shd w:val="clear" w:color="auto" w:fill="auto"/>
          </w:tcPr>
          <w:p w14:paraId="47789392" w14:textId="77777777" w:rsidR="007A456B" w:rsidRPr="002D6262" w:rsidRDefault="007A456B" w:rsidP="00F904E2">
            <w:pPr>
              <w:pStyle w:val="DOCtable1"/>
              <w:rPr>
                <w:lang w:val="en-US"/>
              </w:rPr>
            </w:pPr>
            <w:r w:rsidRPr="002D6262">
              <w:rPr>
                <w:lang w:val="en-US"/>
              </w:rPr>
              <w:t>TEST</w:t>
            </w:r>
          </w:p>
        </w:tc>
        <w:tc>
          <w:tcPr>
            <w:tcW w:w="567" w:type="dxa"/>
          </w:tcPr>
          <w:p w14:paraId="47789393" w14:textId="77777777" w:rsidR="007A456B" w:rsidRPr="002D6262" w:rsidRDefault="007A456B" w:rsidP="009502FF">
            <w:pPr>
              <w:pStyle w:val="DOCtable1"/>
            </w:pPr>
            <w:r w:rsidRPr="002D6262">
              <w:t>1</w:t>
            </w:r>
          </w:p>
        </w:tc>
        <w:tc>
          <w:tcPr>
            <w:tcW w:w="4819" w:type="dxa"/>
            <w:shd w:val="clear" w:color="auto" w:fill="auto"/>
          </w:tcPr>
          <w:p w14:paraId="47789394" w14:textId="77777777" w:rsidR="007A456B" w:rsidRPr="002D6262" w:rsidRDefault="007A456B" w:rsidP="009502FF">
            <w:pPr>
              <w:pStyle w:val="DOCtable1"/>
              <w:rPr>
                <w:lang w:val="en-US"/>
              </w:rPr>
            </w:pPr>
            <w:r w:rsidRPr="002D6262">
              <w:rPr>
                <w:lang w:val="en-US"/>
              </w:rPr>
              <w:t>TEST_TCLK</w:t>
            </w:r>
          </w:p>
        </w:tc>
        <w:tc>
          <w:tcPr>
            <w:tcW w:w="567" w:type="dxa"/>
          </w:tcPr>
          <w:p w14:paraId="47789395" w14:textId="7529F23D" w:rsidR="007A456B" w:rsidRPr="002D6262" w:rsidRDefault="007A456B" w:rsidP="00F904E2">
            <w:pPr>
              <w:pStyle w:val="DOCtable1"/>
              <w:rPr>
                <w:highlight w:val="yellow"/>
              </w:rPr>
            </w:pPr>
          </w:p>
        </w:tc>
        <w:tc>
          <w:tcPr>
            <w:tcW w:w="709" w:type="dxa"/>
            <w:shd w:val="clear" w:color="auto" w:fill="auto"/>
          </w:tcPr>
          <w:p w14:paraId="47789396" w14:textId="77777777" w:rsidR="007A456B" w:rsidRPr="002D6262" w:rsidRDefault="007A456B" w:rsidP="007B054F">
            <w:pPr>
              <w:pStyle w:val="DOCtable1"/>
              <w:jc w:val="center"/>
            </w:pPr>
            <w:r w:rsidRPr="002D6262">
              <w:t>1</w:t>
            </w:r>
          </w:p>
        </w:tc>
        <w:tc>
          <w:tcPr>
            <w:tcW w:w="709" w:type="dxa"/>
            <w:shd w:val="clear" w:color="auto" w:fill="auto"/>
          </w:tcPr>
          <w:p w14:paraId="47789397" w14:textId="54C44166" w:rsidR="007A456B" w:rsidRPr="002D6262" w:rsidRDefault="007A456B" w:rsidP="007B054F">
            <w:pPr>
              <w:pStyle w:val="DOCtable1"/>
              <w:jc w:val="center"/>
              <w:rPr>
                <w:lang w:val="en-US"/>
              </w:rPr>
            </w:pPr>
            <w:r w:rsidRPr="002D6262">
              <w:rPr>
                <w:lang w:val="en-US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14:paraId="47789398" w14:textId="131196A9" w:rsidR="007A456B" w:rsidRPr="002D6262" w:rsidRDefault="007A456B" w:rsidP="007B054F">
            <w:pPr>
              <w:pStyle w:val="DOCtable1"/>
              <w:jc w:val="center"/>
              <w:rPr>
                <w:lang w:val="en-US"/>
              </w:rPr>
            </w:pPr>
            <w:r w:rsidRPr="002D6262">
              <w:rPr>
                <w:lang w:val="en-US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47789399" w14:textId="24CD9BBA" w:rsidR="007A456B" w:rsidRPr="002D6262" w:rsidRDefault="007A456B" w:rsidP="007B054F">
            <w:pPr>
              <w:pStyle w:val="DOCtable1"/>
              <w:jc w:val="center"/>
              <w:rPr>
                <w:lang w:val="en-US"/>
              </w:rPr>
            </w:pPr>
            <w:r w:rsidRPr="002D6262">
              <w:rPr>
                <w:lang w:val="en-US"/>
              </w:rPr>
              <w:t>1</w:t>
            </w:r>
          </w:p>
        </w:tc>
      </w:tr>
      <w:tr w:rsidR="007A456B" w:rsidRPr="002D6262" w14:paraId="477893A3" w14:textId="77777777" w:rsidTr="002D6262">
        <w:tc>
          <w:tcPr>
            <w:tcW w:w="2269" w:type="dxa"/>
            <w:shd w:val="clear" w:color="auto" w:fill="auto"/>
          </w:tcPr>
          <w:p w14:paraId="4778939B" w14:textId="77777777" w:rsidR="007A456B" w:rsidRPr="002D6262" w:rsidRDefault="007A456B" w:rsidP="00F904E2">
            <w:pPr>
              <w:pStyle w:val="DOCtable1"/>
              <w:rPr>
                <w:lang w:val="en-US"/>
              </w:rPr>
            </w:pPr>
            <w:proofErr w:type="spellStart"/>
            <w:r w:rsidRPr="002D6262">
              <w:rPr>
                <w:lang w:val="en-US"/>
              </w:rPr>
              <w:t>PowerShutOff</w:t>
            </w:r>
            <w:proofErr w:type="spellEnd"/>
            <w:r w:rsidRPr="002D6262">
              <w:rPr>
                <w:lang w:val="en-US"/>
              </w:rPr>
              <w:t xml:space="preserve"> external pins</w:t>
            </w:r>
          </w:p>
        </w:tc>
        <w:tc>
          <w:tcPr>
            <w:tcW w:w="567" w:type="dxa"/>
            <w:shd w:val="clear" w:color="auto" w:fill="auto"/>
          </w:tcPr>
          <w:p w14:paraId="4778939C" w14:textId="77777777" w:rsidR="007A456B" w:rsidRPr="002D6262" w:rsidRDefault="007A456B" w:rsidP="009502FF">
            <w:pPr>
              <w:pStyle w:val="DOCtable1"/>
            </w:pPr>
            <w:r w:rsidRPr="002D6262">
              <w:t>1</w:t>
            </w:r>
          </w:p>
        </w:tc>
        <w:tc>
          <w:tcPr>
            <w:tcW w:w="4819" w:type="dxa"/>
            <w:shd w:val="clear" w:color="auto" w:fill="auto"/>
          </w:tcPr>
          <w:p w14:paraId="4778939D" w14:textId="77777777" w:rsidR="007A456B" w:rsidRPr="002D6262" w:rsidRDefault="007A456B" w:rsidP="009502FF">
            <w:pPr>
              <w:pStyle w:val="DOCtable1"/>
              <w:rPr>
                <w:lang w:val="en-US"/>
              </w:rPr>
            </w:pPr>
            <w:r w:rsidRPr="002D6262">
              <w:rPr>
                <w:lang w:val="en-US"/>
              </w:rPr>
              <w:t>SRIO_PSO_EXT, CP2_PSO_EXT</w:t>
            </w:r>
          </w:p>
        </w:tc>
        <w:tc>
          <w:tcPr>
            <w:tcW w:w="567" w:type="dxa"/>
            <w:shd w:val="clear" w:color="auto" w:fill="auto"/>
          </w:tcPr>
          <w:p w14:paraId="4778939E" w14:textId="3E5C0003" w:rsidR="007A456B" w:rsidRPr="002D6262" w:rsidRDefault="007A456B" w:rsidP="00F904E2">
            <w:pPr>
              <w:pStyle w:val="DOCtable1"/>
              <w:rPr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14:paraId="4778939F" w14:textId="77777777" w:rsidR="007A456B" w:rsidRPr="002D6262" w:rsidRDefault="007A456B" w:rsidP="007B054F">
            <w:pPr>
              <w:pStyle w:val="DOCtable1"/>
              <w:jc w:val="center"/>
            </w:pPr>
            <w:r w:rsidRPr="002D6262">
              <w:t>2</w:t>
            </w:r>
          </w:p>
        </w:tc>
        <w:tc>
          <w:tcPr>
            <w:tcW w:w="709" w:type="dxa"/>
            <w:shd w:val="clear" w:color="auto" w:fill="auto"/>
          </w:tcPr>
          <w:p w14:paraId="477893A0" w14:textId="7EDBE93C" w:rsidR="007A456B" w:rsidRPr="002D6262" w:rsidRDefault="007A456B" w:rsidP="007B054F">
            <w:pPr>
              <w:pStyle w:val="DOCtable1"/>
              <w:jc w:val="center"/>
              <w:rPr>
                <w:lang w:val="en-US"/>
              </w:rPr>
            </w:pPr>
            <w:r w:rsidRPr="002D6262">
              <w:rPr>
                <w:lang w:val="en-US"/>
              </w:rPr>
              <w:t>-</w:t>
            </w:r>
          </w:p>
        </w:tc>
        <w:tc>
          <w:tcPr>
            <w:tcW w:w="708" w:type="dxa"/>
            <w:shd w:val="clear" w:color="auto" w:fill="auto"/>
          </w:tcPr>
          <w:p w14:paraId="477893A1" w14:textId="558FAB9D" w:rsidR="007A456B" w:rsidRPr="002D6262" w:rsidRDefault="007A456B" w:rsidP="007B054F">
            <w:pPr>
              <w:pStyle w:val="DOCtable1"/>
              <w:jc w:val="center"/>
              <w:rPr>
                <w:lang w:val="en-US"/>
              </w:rPr>
            </w:pPr>
            <w:r w:rsidRPr="002D6262">
              <w:rPr>
                <w:lang w:val="en-US"/>
              </w:rPr>
              <w:t>-</w:t>
            </w:r>
          </w:p>
        </w:tc>
        <w:tc>
          <w:tcPr>
            <w:tcW w:w="709" w:type="dxa"/>
            <w:shd w:val="clear" w:color="auto" w:fill="auto"/>
          </w:tcPr>
          <w:p w14:paraId="477893A2" w14:textId="03B799F4" w:rsidR="007A456B" w:rsidRPr="002D6262" w:rsidRDefault="007A456B" w:rsidP="007B054F">
            <w:pPr>
              <w:pStyle w:val="DOCtable1"/>
              <w:jc w:val="center"/>
              <w:rPr>
                <w:lang w:val="en-US"/>
              </w:rPr>
            </w:pPr>
            <w:r w:rsidRPr="002D6262">
              <w:rPr>
                <w:lang w:val="en-US"/>
              </w:rPr>
              <w:t>2</w:t>
            </w:r>
          </w:p>
        </w:tc>
      </w:tr>
      <w:tr w:rsidR="007A456B" w:rsidRPr="002D6262" w14:paraId="477893AC" w14:textId="77777777" w:rsidTr="002D6262">
        <w:tc>
          <w:tcPr>
            <w:tcW w:w="2269" w:type="dxa"/>
            <w:shd w:val="clear" w:color="auto" w:fill="auto"/>
          </w:tcPr>
          <w:p w14:paraId="477893A4" w14:textId="77777777" w:rsidR="007A456B" w:rsidRPr="002D6262" w:rsidRDefault="007A456B" w:rsidP="00F904E2">
            <w:pPr>
              <w:pStyle w:val="DOCtable1"/>
            </w:pPr>
          </w:p>
        </w:tc>
        <w:tc>
          <w:tcPr>
            <w:tcW w:w="567" w:type="dxa"/>
            <w:shd w:val="clear" w:color="auto" w:fill="auto"/>
          </w:tcPr>
          <w:p w14:paraId="477893A5" w14:textId="77777777" w:rsidR="007A456B" w:rsidRPr="002D6262" w:rsidRDefault="007A456B" w:rsidP="00F904E2">
            <w:pPr>
              <w:pStyle w:val="DOCtable1"/>
              <w:jc w:val="right"/>
            </w:pPr>
          </w:p>
        </w:tc>
        <w:tc>
          <w:tcPr>
            <w:tcW w:w="4819" w:type="dxa"/>
            <w:shd w:val="clear" w:color="auto" w:fill="auto"/>
          </w:tcPr>
          <w:p w14:paraId="477893A6" w14:textId="77777777" w:rsidR="007A456B" w:rsidRPr="002D6262" w:rsidRDefault="007A456B" w:rsidP="00F904E2">
            <w:pPr>
              <w:pStyle w:val="DOCtable1"/>
              <w:jc w:val="right"/>
            </w:pPr>
            <w:r w:rsidRPr="002D6262">
              <w:t>Итого:</w:t>
            </w:r>
          </w:p>
        </w:tc>
        <w:tc>
          <w:tcPr>
            <w:tcW w:w="567" w:type="dxa"/>
            <w:shd w:val="clear" w:color="auto" w:fill="auto"/>
          </w:tcPr>
          <w:p w14:paraId="477893A7" w14:textId="4C74A205" w:rsidR="007A456B" w:rsidRPr="002D6262" w:rsidRDefault="007A456B" w:rsidP="00F904E2">
            <w:pPr>
              <w:pStyle w:val="DOCtable1"/>
            </w:pPr>
          </w:p>
        </w:tc>
        <w:tc>
          <w:tcPr>
            <w:tcW w:w="709" w:type="dxa"/>
            <w:shd w:val="clear" w:color="auto" w:fill="auto"/>
          </w:tcPr>
          <w:p w14:paraId="477893A8" w14:textId="4463CABC" w:rsidR="007A456B" w:rsidRPr="002D6262" w:rsidRDefault="007A456B" w:rsidP="007B054F">
            <w:pPr>
              <w:pStyle w:val="DOCtable1"/>
              <w:jc w:val="center"/>
              <w:rPr>
                <w:lang w:val="en-US"/>
              </w:rPr>
            </w:pPr>
            <w:r w:rsidRPr="002D6262">
              <w:rPr>
                <w:lang w:val="en-US"/>
              </w:rPr>
              <w:t>59</w:t>
            </w:r>
            <w:ins w:id="20" w:author="Щербаков" w:date="2018-04-27T18:53:00Z">
              <w:r w:rsidR="00205135">
                <w:rPr>
                  <w:lang w:val="en-US"/>
                </w:rPr>
                <w:t>3</w:t>
              </w:r>
            </w:ins>
            <w:del w:id="21" w:author="Щербаков" w:date="2018-04-27T18:53:00Z">
              <w:r w:rsidRPr="002D6262" w:rsidDel="00205135">
                <w:rPr>
                  <w:lang w:val="en-US"/>
                </w:rPr>
                <w:delText>1</w:delText>
              </w:r>
            </w:del>
          </w:p>
        </w:tc>
        <w:tc>
          <w:tcPr>
            <w:tcW w:w="709" w:type="dxa"/>
            <w:shd w:val="clear" w:color="auto" w:fill="auto"/>
          </w:tcPr>
          <w:p w14:paraId="477893A9" w14:textId="6C3B98FB" w:rsidR="007A456B" w:rsidRPr="002D6262" w:rsidRDefault="007A456B" w:rsidP="007B054F">
            <w:pPr>
              <w:pStyle w:val="DOCtable1"/>
              <w:jc w:val="center"/>
              <w:rPr>
                <w:lang w:val="en-US"/>
              </w:rPr>
            </w:pPr>
            <w:r w:rsidRPr="002D6262">
              <w:rPr>
                <w:lang w:val="en-US"/>
              </w:rPr>
              <w:t>219</w:t>
            </w:r>
          </w:p>
        </w:tc>
        <w:tc>
          <w:tcPr>
            <w:tcW w:w="708" w:type="dxa"/>
            <w:shd w:val="clear" w:color="auto" w:fill="auto"/>
          </w:tcPr>
          <w:p w14:paraId="477893AA" w14:textId="6039BB05" w:rsidR="007A456B" w:rsidRPr="002D6262" w:rsidRDefault="007A456B" w:rsidP="007B054F">
            <w:pPr>
              <w:pStyle w:val="DOCtable1"/>
              <w:jc w:val="center"/>
              <w:rPr>
                <w:lang w:val="en-US"/>
              </w:rPr>
            </w:pPr>
            <w:r w:rsidRPr="002D6262">
              <w:rPr>
                <w:lang w:val="en-US"/>
              </w:rPr>
              <w:t>202</w:t>
            </w:r>
          </w:p>
        </w:tc>
        <w:tc>
          <w:tcPr>
            <w:tcW w:w="709" w:type="dxa"/>
            <w:shd w:val="clear" w:color="auto" w:fill="auto"/>
          </w:tcPr>
          <w:p w14:paraId="477893AB" w14:textId="5E2C9E63" w:rsidR="007A456B" w:rsidRPr="002D6262" w:rsidRDefault="007A456B" w:rsidP="007B054F">
            <w:pPr>
              <w:pStyle w:val="DOCtable1"/>
              <w:jc w:val="center"/>
              <w:rPr>
                <w:lang w:val="en-US"/>
              </w:rPr>
            </w:pPr>
            <w:r w:rsidRPr="002D6262">
              <w:rPr>
                <w:lang w:val="en-US"/>
              </w:rPr>
              <w:t>2</w:t>
            </w:r>
            <w:ins w:id="22" w:author="Щербаков" w:date="2018-04-27T18:53:00Z">
              <w:r w:rsidR="00205135">
                <w:rPr>
                  <w:lang w:val="en-US"/>
                </w:rPr>
                <w:t>51</w:t>
              </w:r>
            </w:ins>
            <w:del w:id="23" w:author="Щербаков" w:date="2018-04-27T18:53:00Z">
              <w:r w:rsidRPr="002D6262" w:rsidDel="00205135">
                <w:rPr>
                  <w:lang w:val="en-US"/>
                </w:rPr>
                <w:delText>49</w:delText>
              </w:r>
            </w:del>
          </w:p>
        </w:tc>
      </w:tr>
    </w:tbl>
    <w:p w14:paraId="477893AD" w14:textId="77777777" w:rsidR="00F61060" w:rsidRPr="00F61060" w:rsidRDefault="00F61060" w:rsidP="0076706F">
      <w:pPr>
        <w:pStyle w:val="DOC5"/>
      </w:pPr>
    </w:p>
    <w:p w14:paraId="0EC9BABE" w14:textId="0068B2D8" w:rsidR="007E23DC" w:rsidRDefault="002D6262" w:rsidP="000E3123">
      <w:pPr>
        <w:pStyle w:val="DOC4"/>
        <w:rPr>
          <w:ins w:id="24" w:author="Михаил Голяков" w:date="2018-05-03T12:32:00Z"/>
        </w:rPr>
      </w:pPr>
      <w:r w:rsidRPr="002D6262">
        <w:t xml:space="preserve">Подключения сигналов к свободным каналам тестера реализовать через комбинированную коммутацию соединителей (соединители </w:t>
      </w:r>
      <w:commentRangeStart w:id="25"/>
      <w:r w:rsidRPr="002D6262">
        <w:t xml:space="preserve">68 </w:t>
      </w:r>
      <w:del w:id="26" w:author="Михаил Голяков" w:date="2018-05-03T12:50:00Z">
        <w:r w:rsidRPr="002D6262" w:rsidDel="000E3123">
          <w:delText>контактов</w:delText>
        </w:r>
      </w:del>
      <w:ins w:id="27" w:author="Михаил Голяков" w:date="2018-05-03T12:50:00Z">
        <w:r w:rsidR="000E3123" w:rsidRPr="002D6262">
          <w:t>контактов</w:t>
        </w:r>
        <w:r w:rsidR="000E3123" w:rsidRPr="000E3123">
          <w:rPr>
            <w:color w:val="000000"/>
          </w:rPr>
          <w:t xml:space="preserve"> </w:t>
        </w:r>
        <w:r w:rsidR="000E3123" w:rsidRPr="00D90023">
          <w:rPr>
            <w:color w:val="000000"/>
          </w:rPr>
          <w:t>MDI</w:t>
        </w:r>
        <w:r w:rsidR="000E3123" w:rsidRPr="00FA66C1">
          <w:rPr>
            <w:color w:val="000000"/>
          </w:rPr>
          <w:t>-68</w:t>
        </w:r>
      </w:ins>
      <w:r w:rsidRPr="002D6262">
        <w:t xml:space="preserve"> </w:t>
      </w:r>
      <w:commentRangeEnd w:id="25"/>
      <w:r w:rsidR="00D461F6">
        <w:rPr>
          <w:rStyle w:val="af2"/>
          <w:rFonts w:ascii="Calibri" w:eastAsia="Calibri" w:hAnsi="Calibri"/>
          <w:lang w:eastAsia="en-US"/>
        </w:rPr>
        <w:commentReference w:id="25"/>
      </w:r>
      <w:r w:rsidRPr="002D6262">
        <w:t xml:space="preserve">и соединители </w:t>
      </w:r>
      <w:commentRangeStart w:id="28"/>
      <w:r w:rsidRPr="002D6262">
        <w:t>14 контактов</w:t>
      </w:r>
      <w:commentRangeEnd w:id="28"/>
      <w:r w:rsidR="00D461F6">
        <w:rPr>
          <w:rStyle w:val="af2"/>
          <w:rFonts w:ascii="Calibri" w:eastAsia="Calibri" w:hAnsi="Calibri"/>
          <w:lang w:eastAsia="en-US"/>
        </w:rPr>
        <w:commentReference w:id="28"/>
      </w:r>
      <w:ins w:id="29" w:author="Михаил Голяков" w:date="2018-05-03T12:49:00Z">
        <w:r w:rsidR="000E3123" w:rsidRPr="000E3123">
          <w:t xml:space="preserve"> IDC-14</w:t>
        </w:r>
      </w:ins>
      <w:r w:rsidRPr="002D6262">
        <w:t xml:space="preserve">) с помощью </w:t>
      </w:r>
      <w:commentRangeStart w:id="30"/>
      <w:r w:rsidRPr="002D6262">
        <w:t>соответствующих кабелей</w:t>
      </w:r>
      <w:commentRangeEnd w:id="30"/>
      <w:r w:rsidR="006700A9">
        <w:rPr>
          <w:rStyle w:val="af2"/>
          <w:rFonts w:ascii="Calibri" w:eastAsia="Calibri" w:hAnsi="Calibri"/>
          <w:lang w:eastAsia="en-US"/>
        </w:rPr>
        <w:commentReference w:id="30"/>
      </w:r>
      <w:r w:rsidRPr="002D6262">
        <w:t>. Организацию коммутации кабелями с архитектурой “</w:t>
      </w:r>
      <w:proofErr w:type="spellStart"/>
      <w:r w:rsidRPr="002D6262">
        <w:t>Pin</w:t>
      </w:r>
      <w:proofErr w:type="spellEnd"/>
      <w:r w:rsidRPr="002D6262">
        <w:t xml:space="preserve"> </w:t>
      </w:r>
      <w:proofErr w:type="spellStart"/>
      <w:r w:rsidRPr="002D6262">
        <w:t>to</w:t>
      </w:r>
      <w:proofErr w:type="spellEnd"/>
      <w:r w:rsidRPr="002D6262">
        <w:t xml:space="preserve"> </w:t>
      </w:r>
      <w:proofErr w:type="spellStart"/>
      <w:r w:rsidRPr="002D6262">
        <w:t>Pin</w:t>
      </w:r>
      <w:proofErr w:type="spellEnd"/>
      <w:r w:rsidRPr="002D6262">
        <w:t>” реализовать согласно конфигурации вывода по данным таблицы 1.</w:t>
      </w:r>
      <w:ins w:id="31" w:author="Михаил Голяков" w:date="2018-05-03T12:31:00Z">
        <w:r w:rsidR="007E23DC" w:rsidRPr="007E23DC">
          <w:t xml:space="preserve"> </w:t>
        </w:r>
      </w:ins>
    </w:p>
    <w:p w14:paraId="060539BF" w14:textId="77777777" w:rsidR="007E23DC" w:rsidRDefault="007E23DC" w:rsidP="007E23DC">
      <w:pPr>
        <w:pStyle w:val="DOC4"/>
        <w:numPr>
          <w:ilvl w:val="0"/>
          <w:numId w:val="0"/>
        </w:numPr>
        <w:ind w:left="709"/>
        <w:rPr>
          <w:ins w:id="32" w:author="Михаил Голяков" w:date="2018-05-03T12:32:00Z"/>
        </w:rPr>
        <w:pPrChange w:id="33" w:author="Михаил Голяков" w:date="2018-05-03T12:31:00Z">
          <w:pPr>
            <w:pStyle w:val="DOC4"/>
          </w:pPr>
        </w:pPrChange>
      </w:pPr>
      <w:ins w:id="34" w:author="Михаил Голяков" w:date="2018-05-03T12:31:00Z">
        <w:r>
          <w:t>ЭН-ОИ.685669.001-01</w:t>
        </w:r>
      </w:ins>
      <w:ins w:id="35" w:author="Михаил Голяков" w:date="2018-05-03T12:32:00Z">
        <w:r w:rsidRPr="007E23DC">
          <w:rPr>
            <w:rPrChange w:id="36" w:author="Михаил Голяков" w:date="2018-05-03T12:32:00Z">
              <w:rPr>
                <w:lang w:val="en-US"/>
              </w:rPr>
            </w:rPrChange>
          </w:rPr>
          <w:t xml:space="preserve"> </w:t>
        </w:r>
      </w:ins>
      <w:ins w:id="37" w:author="Михаил Голяков" w:date="2018-05-03T12:31:00Z">
        <w:r>
          <w:t>Кабель CBL_AG83W_2XUDB68M</w:t>
        </w:r>
      </w:ins>
    </w:p>
    <w:p w14:paraId="1D7D1E4F" w14:textId="294E6A74" w:rsidR="007E23DC" w:rsidRDefault="007E23DC" w:rsidP="007E23DC">
      <w:pPr>
        <w:pStyle w:val="DOC4"/>
        <w:numPr>
          <w:ilvl w:val="0"/>
          <w:numId w:val="0"/>
        </w:numPr>
        <w:ind w:left="709"/>
        <w:rPr>
          <w:ins w:id="38" w:author="Михаил Голяков" w:date="2018-05-03T12:32:00Z"/>
        </w:rPr>
        <w:pPrChange w:id="39" w:author="Михаил Голяков" w:date="2018-05-03T12:31:00Z">
          <w:pPr>
            <w:pStyle w:val="DOC4"/>
          </w:pPr>
        </w:pPrChange>
      </w:pPr>
      <w:ins w:id="40" w:author="Михаил Голяков" w:date="2018-05-03T12:31:00Z">
        <w:r>
          <w:t>ЭН-ОИ.685669.001</w:t>
        </w:r>
      </w:ins>
      <w:ins w:id="41" w:author="Михаил Голяков" w:date="2018-05-03T12:32:00Z">
        <w:r w:rsidRPr="007E23DC">
          <w:rPr>
            <w:rPrChange w:id="42" w:author="Михаил Голяков" w:date="2018-05-03T12:32:00Z">
              <w:rPr>
                <w:lang w:val="en-US"/>
              </w:rPr>
            </w:rPrChange>
          </w:rPr>
          <w:t xml:space="preserve"> </w:t>
        </w:r>
      </w:ins>
      <w:ins w:id="43" w:author="Михаил Голяков" w:date="2018-05-03T12:31:00Z">
        <w:r>
          <w:t>Кабель CBL_AG83W_2XUDB68M</w:t>
        </w:r>
      </w:ins>
      <w:ins w:id="44" w:author="Михаил Голяков" w:date="2018-05-03T12:32:00Z">
        <w:r w:rsidRPr="007E23DC">
          <w:rPr>
            <w:rPrChange w:id="45" w:author="Михаил Голяков" w:date="2018-05-03T12:32:00Z">
              <w:rPr>
                <w:lang w:val="en-US"/>
              </w:rPr>
            </w:rPrChange>
          </w:rPr>
          <w:t xml:space="preserve"> </w:t>
        </w:r>
      </w:ins>
    </w:p>
    <w:p w14:paraId="54EB82C2" w14:textId="64303AD8" w:rsidR="002D6262" w:rsidRDefault="007E23DC" w:rsidP="007E23DC">
      <w:pPr>
        <w:pStyle w:val="DOC4"/>
        <w:numPr>
          <w:ilvl w:val="0"/>
          <w:numId w:val="0"/>
        </w:numPr>
        <w:ind w:left="709"/>
        <w:pPrChange w:id="46" w:author="Михаил Голяков" w:date="2018-05-03T12:31:00Z">
          <w:pPr>
            <w:pStyle w:val="DOC4"/>
          </w:pPr>
        </w:pPrChange>
      </w:pPr>
      <w:ins w:id="47" w:author="Михаил Голяков" w:date="2018-05-03T12:31:00Z">
        <w:r>
          <w:t>ЭН-ОИ.685611.110</w:t>
        </w:r>
      </w:ins>
      <w:ins w:id="48" w:author="Михаил Голяков" w:date="2018-05-03T12:32:00Z">
        <w:r w:rsidRPr="007E23DC">
          <w:rPr>
            <w:rPrChange w:id="49" w:author="Михаил Голяков" w:date="2018-05-03T12:33:00Z">
              <w:rPr>
                <w:lang w:val="en-US"/>
              </w:rPr>
            </w:rPrChange>
          </w:rPr>
          <w:t xml:space="preserve"> </w:t>
        </w:r>
      </w:ins>
      <w:ins w:id="50" w:author="Михаил Голяков" w:date="2018-05-03T12:31:00Z">
        <w:r>
          <w:t xml:space="preserve">Кабель CBL_PC14_2XIDC14F </w:t>
        </w:r>
      </w:ins>
    </w:p>
    <w:p w14:paraId="477893AE" w14:textId="64F70158" w:rsidR="00AE0633" w:rsidRDefault="005E4543" w:rsidP="00F81D21">
      <w:pPr>
        <w:pStyle w:val="DOC4"/>
      </w:pPr>
      <w:r w:rsidRPr="006D49B6">
        <w:br w:type="page"/>
      </w:r>
      <w:r w:rsidR="00F81D21">
        <w:lastRenderedPageBreak/>
        <w:t>Сигнальные</w:t>
      </w:r>
      <w:r w:rsidR="00F81D21" w:rsidRPr="00BD422D">
        <w:t xml:space="preserve"> </w:t>
      </w:r>
      <w:r w:rsidR="00F81D21">
        <w:t>выводы</w:t>
      </w:r>
      <w:r w:rsidR="00F81D21" w:rsidRPr="00BD422D">
        <w:t xml:space="preserve"> </w:t>
      </w:r>
      <w:r w:rsidR="00F81D21">
        <w:t>микросхемы</w:t>
      </w:r>
      <w:r w:rsidR="00F81D21" w:rsidRPr="00BD422D">
        <w:t xml:space="preserve"> </w:t>
      </w:r>
      <w:r w:rsidR="001816C0" w:rsidRPr="0037566C">
        <w:rPr>
          <w:highlight w:val="yellow"/>
        </w:rPr>
        <w:t>1890ВК018</w:t>
      </w:r>
      <w:r w:rsidR="00F81D21" w:rsidRPr="00BD422D">
        <w:t xml:space="preserve"> </w:t>
      </w:r>
      <w:r w:rsidR="00F81D21">
        <w:t>должны</w:t>
      </w:r>
      <w:r w:rsidR="00F81D21" w:rsidRPr="00BD422D">
        <w:t xml:space="preserve"> </w:t>
      </w:r>
      <w:r w:rsidR="00F81D21">
        <w:t>быть</w:t>
      </w:r>
      <w:r w:rsidR="00F81D21" w:rsidRPr="00BD422D">
        <w:t xml:space="preserve"> </w:t>
      </w:r>
      <w:r w:rsidR="00F81D21">
        <w:t>подключены</w:t>
      </w:r>
      <w:r w:rsidR="00F81D21" w:rsidRPr="00BD422D">
        <w:t xml:space="preserve"> </w:t>
      </w:r>
      <w:r w:rsidR="00F81D21">
        <w:t>к</w:t>
      </w:r>
      <w:r w:rsidR="00F81D21" w:rsidRPr="00BD422D">
        <w:t xml:space="preserve"> </w:t>
      </w:r>
      <w:r w:rsidR="00F81D21">
        <w:t>свободным</w:t>
      </w:r>
      <w:r w:rsidR="00F81D21" w:rsidRPr="00BD422D">
        <w:t xml:space="preserve"> </w:t>
      </w:r>
      <w:r w:rsidR="00F81D21">
        <w:t>каналам</w:t>
      </w:r>
      <w:r w:rsidR="00F81D21" w:rsidRPr="00BD422D">
        <w:t xml:space="preserve"> </w:t>
      </w:r>
      <w:r w:rsidR="00F81D21">
        <w:t>тестера</w:t>
      </w:r>
      <w:r w:rsidR="00F81D21" w:rsidRPr="00BD422D">
        <w:t xml:space="preserve"> </w:t>
      </w:r>
      <w:r w:rsidR="00F81D21">
        <w:t>через проходное сопротивление</w:t>
      </w:r>
      <w:r w:rsidR="004E3ACA">
        <w:t xml:space="preserve"> (типоразмер - 0805)</w:t>
      </w:r>
      <w:r w:rsidR="00F81D21">
        <w:t xml:space="preserve"> </w:t>
      </w:r>
      <w:r w:rsidR="00CC77FE">
        <w:t>в соответствии с таблицей</w:t>
      </w:r>
      <w:r w:rsidR="00F81D21">
        <w:t xml:space="preserve"> 2.</w:t>
      </w:r>
    </w:p>
    <w:p w14:paraId="477893AF" w14:textId="2077A408" w:rsidR="00F81D21" w:rsidRDefault="00F81D21" w:rsidP="00CC77FE">
      <w:pPr>
        <w:pStyle w:val="DOC5"/>
        <w:ind w:firstLine="142"/>
      </w:pPr>
      <w:r>
        <w:t xml:space="preserve">Таблица 2 – </w:t>
      </w:r>
      <w:r w:rsidR="00CD2A1F">
        <w:t>П</w:t>
      </w:r>
      <w:r>
        <w:t>роходн</w:t>
      </w:r>
      <w:r w:rsidR="00CD2A1F">
        <w:t>ое сопротивление сигнальных выводов микросхемы</w:t>
      </w:r>
      <w:r w:rsidR="002D6262" w:rsidRPr="002D6262">
        <w:t>.</w:t>
      </w:r>
      <w:r w:rsidR="00CD2A1F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3"/>
        <w:gridCol w:w="3685"/>
      </w:tblGrid>
      <w:tr w:rsidR="00474348" w14:paraId="477893B2" w14:textId="77777777" w:rsidTr="00D11684">
        <w:tc>
          <w:tcPr>
            <w:tcW w:w="4503" w:type="dxa"/>
            <w:shd w:val="clear" w:color="auto" w:fill="auto"/>
          </w:tcPr>
          <w:p w14:paraId="477893B0" w14:textId="77777777" w:rsidR="00474348" w:rsidRDefault="00474348" w:rsidP="001C104F">
            <w:pPr>
              <w:pStyle w:val="DOCtable0"/>
            </w:pPr>
            <w:r>
              <w:t>Тип сигнала</w:t>
            </w:r>
          </w:p>
        </w:tc>
        <w:tc>
          <w:tcPr>
            <w:tcW w:w="3685" w:type="dxa"/>
            <w:shd w:val="clear" w:color="auto" w:fill="auto"/>
          </w:tcPr>
          <w:p w14:paraId="477893B1" w14:textId="77777777" w:rsidR="00474348" w:rsidRDefault="00474348" w:rsidP="001C104F">
            <w:pPr>
              <w:pStyle w:val="DOCtable0"/>
            </w:pPr>
            <w:r>
              <w:t>Проходное сопротивление</w:t>
            </w:r>
          </w:p>
        </w:tc>
      </w:tr>
      <w:tr w:rsidR="00A70701" w14:paraId="477893B5" w14:textId="77777777" w:rsidTr="00D11684">
        <w:tc>
          <w:tcPr>
            <w:tcW w:w="4503" w:type="dxa"/>
            <w:shd w:val="clear" w:color="auto" w:fill="auto"/>
            <w:vAlign w:val="center"/>
          </w:tcPr>
          <w:p w14:paraId="477893B3" w14:textId="77777777" w:rsidR="00A70701" w:rsidRPr="00100AF0" w:rsidRDefault="00A70701" w:rsidP="00D11684">
            <w:pPr>
              <w:pStyle w:val="DOCtable1"/>
            </w:pPr>
            <w:r w:rsidRPr="00100AF0">
              <w:t xml:space="preserve">Сигналы типа </w:t>
            </w:r>
            <w:r w:rsidRPr="00D11684">
              <w:rPr>
                <w:i/>
                <w:lang w:val="en-US"/>
              </w:rPr>
              <w:t>input</w:t>
            </w:r>
            <w:r w:rsidRPr="00100AF0">
              <w:t xml:space="preserve"> через резистор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477893B4" w14:textId="77777777" w:rsidR="00A70701" w:rsidRPr="008379DF" w:rsidRDefault="00A70701" w:rsidP="00D11684">
            <w:pPr>
              <w:pStyle w:val="DOCtable1"/>
              <w:rPr>
                <w:highlight w:val="yellow"/>
              </w:rPr>
            </w:pPr>
            <w:r w:rsidRPr="008379DF">
              <w:rPr>
                <w:highlight w:val="yellow"/>
              </w:rPr>
              <w:t>0 Ом</w:t>
            </w:r>
          </w:p>
        </w:tc>
      </w:tr>
      <w:tr w:rsidR="00A70701" w14:paraId="477893B8" w14:textId="77777777" w:rsidTr="00D11684">
        <w:tc>
          <w:tcPr>
            <w:tcW w:w="4503" w:type="dxa"/>
            <w:shd w:val="clear" w:color="auto" w:fill="auto"/>
            <w:vAlign w:val="center"/>
          </w:tcPr>
          <w:p w14:paraId="477893B6" w14:textId="77777777" w:rsidR="00A70701" w:rsidRPr="00100AF0" w:rsidRDefault="00A70701" w:rsidP="00D11684">
            <w:pPr>
              <w:pStyle w:val="DOCtable1"/>
            </w:pPr>
            <w:r w:rsidRPr="00100AF0">
              <w:t xml:space="preserve">Сигналы типа </w:t>
            </w:r>
            <w:r w:rsidRPr="00D11684">
              <w:rPr>
                <w:i/>
                <w:lang w:val="en-US"/>
              </w:rPr>
              <w:t>output</w:t>
            </w:r>
            <w:r w:rsidRPr="00100AF0">
              <w:t xml:space="preserve"> и </w:t>
            </w:r>
            <w:r w:rsidRPr="00D11684">
              <w:rPr>
                <w:i/>
                <w:lang w:val="en-US"/>
              </w:rPr>
              <w:t>input</w:t>
            </w:r>
            <w:r w:rsidRPr="00D11684">
              <w:rPr>
                <w:i/>
              </w:rPr>
              <w:t>/</w:t>
            </w:r>
            <w:r w:rsidRPr="00D11684">
              <w:rPr>
                <w:i/>
                <w:lang w:val="en-US"/>
              </w:rPr>
              <w:t>output</w:t>
            </w:r>
            <w:r>
              <w:t xml:space="preserve"> через резистор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477893B7" w14:textId="77777777" w:rsidR="00A70701" w:rsidRPr="008379DF" w:rsidRDefault="00A70701" w:rsidP="00D11684">
            <w:pPr>
              <w:pStyle w:val="DOCtable1"/>
              <w:rPr>
                <w:highlight w:val="yellow"/>
              </w:rPr>
            </w:pPr>
            <w:r w:rsidRPr="008379DF">
              <w:rPr>
                <w:highlight w:val="yellow"/>
              </w:rPr>
              <w:t>330 Ом</w:t>
            </w:r>
          </w:p>
        </w:tc>
      </w:tr>
      <w:tr w:rsidR="00A70701" w14:paraId="477893BB" w14:textId="77777777" w:rsidTr="00D11684">
        <w:tc>
          <w:tcPr>
            <w:tcW w:w="4503" w:type="dxa"/>
            <w:shd w:val="clear" w:color="auto" w:fill="auto"/>
            <w:vAlign w:val="center"/>
          </w:tcPr>
          <w:p w14:paraId="477893B9" w14:textId="77777777" w:rsidR="00A70701" w:rsidRPr="00890E7C" w:rsidRDefault="00A70701" w:rsidP="00D11684">
            <w:pPr>
              <w:pStyle w:val="DOCtable1"/>
            </w:pPr>
            <w:r>
              <w:t xml:space="preserve">Сигналы типа </w:t>
            </w:r>
            <w:r w:rsidRPr="00D11684">
              <w:rPr>
                <w:i/>
                <w:lang w:val="en-US"/>
              </w:rPr>
              <w:t>output</w:t>
            </w:r>
            <w:r w:rsidRPr="005522E7">
              <w:t xml:space="preserve"> </w:t>
            </w:r>
            <w:r>
              <w:t xml:space="preserve">интерфейса </w:t>
            </w:r>
            <w:proofErr w:type="spellStart"/>
            <w:r w:rsidRPr="00D11684">
              <w:rPr>
                <w:lang w:val="en-US"/>
              </w:rPr>
              <w:t>SpaceWire</w:t>
            </w:r>
            <w:proofErr w:type="spellEnd"/>
            <w:r w:rsidR="00890E7C">
              <w:t xml:space="preserve"> (</w:t>
            </w:r>
            <w:r w:rsidR="00890E7C">
              <w:rPr>
                <w:lang w:val="en-US"/>
              </w:rPr>
              <w:t>CMOS</w:t>
            </w:r>
            <w:r w:rsidR="00890E7C">
              <w:t>)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477893BA" w14:textId="77777777" w:rsidR="00A70701" w:rsidRPr="008379DF" w:rsidRDefault="00A70701" w:rsidP="00D11684">
            <w:pPr>
              <w:pStyle w:val="DOCtable1"/>
              <w:rPr>
                <w:highlight w:val="yellow"/>
              </w:rPr>
            </w:pPr>
            <w:r w:rsidRPr="008379DF">
              <w:rPr>
                <w:highlight w:val="yellow"/>
                <w:lang w:val="en-US"/>
              </w:rPr>
              <w:t>15</w:t>
            </w:r>
            <w:r w:rsidRPr="008379DF">
              <w:rPr>
                <w:highlight w:val="yellow"/>
              </w:rPr>
              <w:t>0 Ом</w:t>
            </w:r>
          </w:p>
        </w:tc>
      </w:tr>
      <w:tr w:rsidR="00CC77FE" w14:paraId="32828EEA" w14:textId="77777777" w:rsidTr="00D11684">
        <w:tc>
          <w:tcPr>
            <w:tcW w:w="4503" w:type="dxa"/>
            <w:shd w:val="clear" w:color="auto" w:fill="auto"/>
            <w:vAlign w:val="center"/>
          </w:tcPr>
          <w:p w14:paraId="5DDD0CF5" w14:textId="464B26D7" w:rsidR="00CC77FE" w:rsidRDefault="00CC77FE" w:rsidP="00CC77FE">
            <w:pPr>
              <w:pStyle w:val="DOCtable1"/>
            </w:pPr>
            <w:r w:rsidRPr="00897ED1">
              <w:rPr>
                <w:sz w:val="24"/>
                <w:szCs w:val="24"/>
              </w:rPr>
              <w:t xml:space="preserve">Сигналы типа </w:t>
            </w:r>
            <w:r>
              <w:rPr>
                <w:i/>
                <w:sz w:val="24"/>
                <w:szCs w:val="24"/>
                <w:lang w:val="en-US"/>
              </w:rPr>
              <w:t>RX</w:t>
            </w:r>
            <w:r w:rsidRPr="0005046C">
              <w:rPr>
                <w:i/>
                <w:sz w:val="24"/>
                <w:szCs w:val="24"/>
              </w:rPr>
              <w:t xml:space="preserve"> / </w:t>
            </w:r>
            <w:r>
              <w:rPr>
                <w:i/>
                <w:sz w:val="24"/>
                <w:szCs w:val="24"/>
                <w:lang w:val="en-US"/>
              </w:rPr>
              <w:t>TX</w:t>
            </w:r>
            <w:r>
              <w:rPr>
                <w:sz w:val="24"/>
                <w:szCs w:val="24"/>
              </w:rPr>
              <w:t xml:space="preserve"> интерфейса</w:t>
            </w:r>
            <w:r w:rsidRPr="00897ED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SRIO</w:t>
            </w:r>
            <w:r w:rsidRPr="00897ED1">
              <w:rPr>
                <w:sz w:val="24"/>
                <w:szCs w:val="24"/>
              </w:rPr>
              <w:t xml:space="preserve"> через </w:t>
            </w:r>
            <w:r>
              <w:rPr>
                <w:sz w:val="24"/>
                <w:szCs w:val="24"/>
              </w:rPr>
              <w:t>индуктор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0446FDC8" w14:textId="5EAEEBBF" w:rsidR="00CC77FE" w:rsidRPr="008379DF" w:rsidRDefault="00CC77FE" w:rsidP="00CC77FE">
            <w:pPr>
              <w:pStyle w:val="DOCtable1"/>
              <w:rPr>
                <w:highlight w:val="yellow"/>
                <w:lang w:val="en-US"/>
              </w:rPr>
            </w:pPr>
            <w:r w:rsidRPr="00897ED1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.47</w:t>
            </w:r>
            <w:r w:rsidRPr="00897ED1">
              <w:rPr>
                <w:sz w:val="24"/>
                <w:szCs w:val="24"/>
              </w:rPr>
              <w:t xml:space="preserve"> </w:t>
            </w:r>
            <w:proofErr w:type="spellStart"/>
            <w:r w:rsidRPr="00897ED1">
              <w:rPr>
                <w:sz w:val="24"/>
                <w:szCs w:val="24"/>
              </w:rPr>
              <w:t>м</w:t>
            </w:r>
            <w:r>
              <w:rPr>
                <w:sz w:val="24"/>
                <w:szCs w:val="24"/>
              </w:rPr>
              <w:t>кГн</w:t>
            </w:r>
            <w:proofErr w:type="spellEnd"/>
          </w:p>
        </w:tc>
      </w:tr>
    </w:tbl>
    <w:p w14:paraId="477893BC" w14:textId="77777777" w:rsidR="002C6329" w:rsidRPr="00F81D21" w:rsidRDefault="002C6329" w:rsidP="00F81D21">
      <w:pPr>
        <w:pStyle w:val="DOC5"/>
      </w:pPr>
    </w:p>
    <w:p w14:paraId="657235E8" w14:textId="677E52BF" w:rsidR="00CC77FE" w:rsidRDefault="00CC77FE" w:rsidP="00CC77FE">
      <w:pPr>
        <w:pStyle w:val="DOC4"/>
      </w:pPr>
      <w:r w:rsidRPr="00CC77FE">
        <w:t xml:space="preserve">Сигнальные выводы микросхемы </w:t>
      </w:r>
      <w:r w:rsidRPr="0037566C">
        <w:rPr>
          <w:highlight w:val="yellow"/>
        </w:rPr>
        <w:t>1890ВК018</w:t>
      </w:r>
      <w:r w:rsidRPr="00CC77FE">
        <w:t xml:space="preserve"> типа RX/TX интерфейс</w:t>
      </w:r>
      <w:r>
        <w:t>а</w:t>
      </w:r>
      <w:r w:rsidRPr="00CC77FE">
        <w:t xml:space="preserve"> </w:t>
      </w:r>
      <w:r>
        <w:rPr>
          <w:lang w:val="en-US"/>
        </w:rPr>
        <w:t>SRIO</w:t>
      </w:r>
      <w:r>
        <w:t xml:space="preserve"> </w:t>
      </w:r>
      <w:r w:rsidRPr="00CC77FE">
        <w:t xml:space="preserve">должны быть </w:t>
      </w:r>
      <w:commentRangeStart w:id="51"/>
      <w:r w:rsidRPr="00CC77FE">
        <w:t xml:space="preserve">замкнуты в </w:t>
      </w:r>
      <w:del w:id="52" w:author="Михаил Голяков" w:date="2018-05-03T13:33:00Z">
        <w:r w:rsidRPr="00CC77FE" w:rsidDel="00186AA5">
          <w:delText xml:space="preserve">согласно </w:delText>
        </w:r>
      </w:del>
      <w:ins w:id="53" w:author="Михаил Голяков" w:date="2018-05-03T13:33:00Z">
        <w:r w:rsidR="00186AA5">
          <w:t>соответствии с</w:t>
        </w:r>
        <w:r w:rsidR="00186AA5" w:rsidRPr="00CC77FE">
          <w:t xml:space="preserve"> </w:t>
        </w:r>
      </w:ins>
      <w:r w:rsidRPr="00CC77FE">
        <w:t>принцип</w:t>
      </w:r>
      <w:ins w:id="54" w:author="Михаил Голяков" w:date="2018-05-03T13:33:00Z">
        <w:r w:rsidR="00186AA5">
          <w:t>ом</w:t>
        </w:r>
      </w:ins>
      <w:del w:id="55" w:author="Михаил Голяков" w:date="2018-05-03T13:33:00Z">
        <w:r w:rsidRPr="00CC77FE" w:rsidDel="00186AA5">
          <w:delText>у</w:delText>
        </w:r>
      </w:del>
      <w:r w:rsidRPr="00CC77FE">
        <w:t xml:space="preserve"> </w:t>
      </w:r>
      <w:commentRangeEnd w:id="51"/>
      <w:r w:rsidR="008F0B72">
        <w:rPr>
          <w:rStyle w:val="af2"/>
          <w:rFonts w:ascii="Calibri" w:eastAsia="Calibri" w:hAnsi="Calibri"/>
          <w:lang w:eastAsia="en-US"/>
        </w:rPr>
        <w:commentReference w:id="51"/>
      </w:r>
      <w:proofErr w:type="spellStart"/>
      <w:r w:rsidRPr="00CC77FE">
        <w:t>TXn</w:t>
      </w:r>
      <w:proofErr w:type="spellEnd"/>
      <w:r w:rsidRPr="00CC77FE">
        <w:t xml:space="preserve"> на </w:t>
      </w:r>
      <w:proofErr w:type="spellStart"/>
      <w:proofErr w:type="gramStart"/>
      <w:r w:rsidRPr="00CC77FE">
        <w:t>RXn</w:t>
      </w:r>
      <w:proofErr w:type="spellEnd"/>
      <w:r w:rsidRPr="00CC77FE">
        <w:t xml:space="preserve">  через</w:t>
      </w:r>
      <w:proofErr w:type="gramEnd"/>
      <w:r w:rsidRPr="00CC77FE">
        <w:t xml:space="preserve"> конденсаторы 0.1 мкФ для каждой сигнальной линии соответственно.</w:t>
      </w:r>
    </w:p>
    <w:p w14:paraId="477893BD" w14:textId="77777777" w:rsidR="00F81D21" w:rsidRDefault="007C55D3" w:rsidP="007C55D3">
      <w:pPr>
        <w:pStyle w:val="DOC4"/>
      </w:pPr>
      <w:r>
        <w:t>Сигнальные выводы должны трассироваться с волновым сопротивлением 50 Ом. Требования к контролю длины не предъявляются.</w:t>
      </w:r>
    </w:p>
    <w:p w14:paraId="477893BF" w14:textId="2D0A2403" w:rsidR="00E635AD" w:rsidRDefault="00AD0E09" w:rsidP="00CC77FE">
      <w:pPr>
        <w:pStyle w:val="DOC4"/>
        <w:jc w:val="left"/>
      </w:pPr>
      <w:r>
        <w:t xml:space="preserve">Сигналы приемника интерфейса </w:t>
      </w:r>
      <w:proofErr w:type="spellStart"/>
      <w:r>
        <w:rPr>
          <w:lang w:val="en-US"/>
        </w:rPr>
        <w:t>SpaceWire</w:t>
      </w:r>
      <w:proofErr w:type="spellEnd"/>
      <w:r w:rsidRPr="00AD0E09">
        <w:t xml:space="preserve"> </w:t>
      </w:r>
      <w:r>
        <w:t>(</w:t>
      </w:r>
      <w:r>
        <w:rPr>
          <w:lang w:val="en-US"/>
        </w:rPr>
        <w:t>diff</w:t>
      </w:r>
      <w:r w:rsidRPr="00AD0E09">
        <w:t xml:space="preserve">) </w:t>
      </w:r>
      <w:r>
        <w:t xml:space="preserve">должны быть выведены на каналы тестера через резистор 0 Ом. </w:t>
      </w:r>
      <w:r w:rsidR="00E635AD" w:rsidRPr="00D733AC">
        <w:t xml:space="preserve">Между сигналами </w:t>
      </w:r>
      <w:ins w:id="56" w:author="Щербаков" w:date="2018-04-27T18:54:00Z">
        <w:r w:rsidR="00205135">
          <w:t>передатчика</w:t>
        </w:r>
      </w:ins>
      <w:del w:id="57" w:author="Щербаков" w:date="2018-04-27T18:54:00Z">
        <w:r w:rsidR="00E635AD" w:rsidRPr="00D733AC" w:rsidDel="00205135">
          <w:delText>приемника</w:delText>
        </w:r>
      </w:del>
      <w:r w:rsidR="00E635AD" w:rsidRPr="00D733AC">
        <w:t xml:space="preserve"> интерфейса </w:t>
      </w:r>
      <w:proofErr w:type="spellStart"/>
      <w:r w:rsidR="00E635AD" w:rsidRPr="00D733AC">
        <w:rPr>
          <w:lang w:val="en-US"/>
        </w:rPr>
        <w:t>SpaceWire</w:t>
      </w:r>
      <w:proofErr w:type="spellEnd"/>
      <w:r w:rsidR="004438F0" w:rsidRPr="004438F0">
        <w:t xml:space="preserve"> (</w:t>
      </w:r>
      <w:r w:rsidR="004438F0">
        <w:rPr>
          <w:lang w:val="en-US"/>
        </w:rPr>
        <w:t>diff</w:t>
      </w:r>
      <w:r w:rsidR="004438F0" w:rsidRPr="004438F0">
        <w:t>)</w:t>
      </w:r>
      <w:r w:rsidR="00E635AD" w:rsidRPr="00D733AC">
        <w:t xml:space="preserve">, образующими дифференциальную пару, должны быть </w:t>
      </w:r>
      <w:r w:rsidR="00E635AD">
        <w:t xml:space="preserve">заложены </w:t>
      </w:r>
      <w:r w:rsidR="00E635AD" w:rsidRPr="00D733AC">
        <w:t>терминирующие резисторы</w:t>
      </w:r>
      <w:r w:rsidR="00E635AD">
        <w:t xml:space="preserve"> типоразмера 0805</w:t>
      </w:r>
      <w:r w:rsidR="00E635AD" w:rsidRPr="00D733AC">
        <w:t xml:space="preserve"> (см. рис. </w:t>
      </w:r>
      <w:r w:rsidR="002061C3">
        <w:t>1</w:t>
      </w:r>
      <w:r w:rsidR="00E635AD" w:rsidRPr="00D733AC">
        <w:t>) как можно ближе к контактам микросхемы.</w:t>
      </w:r>
      <w:r w:rsidR="00CC77FE" w:rsidRPr="00CC77FE">
        <w:rPr>
          <w:noProof/>
        </w:rPr>
        <w:t xml:space="preserve"> </w:t>
      </w:r>
    </w:p>
    <w:p w14:paraId="477893C0" w14:textId="18431A9D" w:rsidR="00E635AD" w:rsidRDefault="00326429" w:rsidP="00E635AD">
      <w:pPr>
        <w:pStyle w:val="DOC8"/>
      </w:pPr>
      <w:r>
        <w:object w:dxaOrig="3362" w:dyaOrig="1094" w14:anchorId="2B4BE0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25pt;height:136.5pt" o:ole="">
            <v:imagedata r:id="rId10" o:title=""/>
          </v:shape>
          <o:OLEObject Type="Embed" ProgID="Visio.Drawing.11" ShapeID="_x0000_i1025" DrawAspect="Content" ObjectID="_1586860255" r:id="rId11"/>
        </w:object>
      </w:r>
    </w:p>
    <w:p w14:paraId="477893C1" w14:textId="77777777" w:rsidR="00E635AD" w:rsidRPr="00451C05" w:rsidRDefault="00E635AD" w:rsidP="00105B13">
      <w:pPr>
        <w:pStyle w:val="DOC8"/>
      </w:pPr>
      <w:r>
        <w:t xml:space="preserve">Рисунок </w:t>
      </w:r>
      <w:r w:rsidR="002061C3">
        <w:t>1</w:t>
      </w:r>
      <w:r>
        <w:t xml:space="preserve"> – схема подключения терминирующих резисторов</w:t>
      </w:r>
    </w:p>
    <w:p w14:paraId="477893C2" w14:textId="77777777" w:rsidR="00E635AD" w:rsidRPr="00BB0888" w:rsidRDefault="00E635AD" w:rsidP="00E635AD">
      <w:pPr>
        <w:pStyle w:val="DOC4"/>
      </w:pPr>
      <w:r>
        <w:t xml:space="preserve">Сигналы передатчика интерфейса </w:t>
      </w:r>
      <w:proofErr w:type="spellStart"/>
      <w:r>
        <w:rPr>
          <w:lang w:val="en-US"/>
        </w:rPr>
        <w:t>SpaceWire</w:t>
      </w:r>
      <w:proofErr w:type="spellEnd"/>
      <w:r w:rsidR="00DA25A6">
        <w:t xml:space="preserve"> (</w:t>
      </w:r>
      <w:r w:rsidR="00DA25A6">
        <w:rPr>
          <w:lang w:val="en-US"/>
        </w:rPr>
        <w:t>diff</w:t>
      </w:r>
      <w:r w:rsidR="00DA25A6">
        <w:t>)</w:t>
      </w:r>
      <w:r>
        <w:t xml:space="preserve"> должны иметь проходной резистор номиналом </w:t>
      </w:r>
      <w:r w:rsidR="00C46E4B">
        <w:t>50</w:t>
      </w:r>
      <w:r>
        <w:t xml:space="preserve"> Ом, установленный как можно ближе к каналам тестера.</w:t>
      </w:r>
    </w:p>
    <w:p w14:paraId="5930FF5C" w14:textId="3733B8E7" w:rsidR="00C74F25" w:rsidRPr="00C74F25" w:rsidRDefault="00BB0888" w:rsidP="00C74F25">
      <w:pPr>
        <w:pStyle w:val="DOC4"/>
      </w:pPr>
      <w:r>
        <w:t xml:space="preserve">Сигналы интерфейса </w:t>
      </w:r>
      <w:proofErr w:type="spellStart"/>
      <w:r>
        <w:rPr>
          <w:lang w:val="en-US"/>
        </w:rPr>
        <w:t>SpaceWire</w:t>
      </w:r>
      <w:proofErr w:type="spellEnd"/>
      <w:r w:rsidRPr="00BB0888">
        <w:t xml:space="preserve"> (</w:t>
      </w:r>
      <w:r>
        <w:rPr>
          <w:lang w:val="en-US"/>
        </w:rPr>
        <w:t>diff</w:t>
      </w:r>
      <w:r w:rsidRPr="00BB0888">
        <w:t xml:space="preserve">) </w:t>
      </w:r>
      <w:r>
        <w:t>должны трассироваться как одиночные лини (</w:t>
      </w:r>
      <w:r>
        <w:rPr>
          <w:lang w:val="en-US"/>
        </w:rPr>
        <w:t>single</w:t>
      </w:r>
      <w:r w:rsidRPr="00BB0888">
        <w:t xml:space="preserve">) </w:t>
      </w:r>
      <w:r>
        <w:t xml:space="preserve">с волновым сопротивлением 50 </w:t>
      </w:r>
      <w:proofErr w:type="gramStart"/>
      <w:r>
        <w:t>Ом</w:t>
      </w:r>
      <w:r w:rsidR="00C74F25" w:rsidRPr="00FB0E5A">
        <w:t>(</w:t>
      </w:r>
      <w:proofErr w:type="gramEnd"/>
      <w:r w:rsidR="00C74F25">
        <w:rPr>
          <w:lang w:val="en-US"/>
        </w:rPr>
        <w:t>Z</w:t>
      </w:r>
      <w:r w:rsidR="00C74F25" w:rsidRPr="00CB4EB0">
        <w:rPr>
          <w:vertAlign w:val="subscript"/>
        </w:rPr>
        <w:t>0</w:t>
      </w:r>
      <w:r w:rsidR="00C74F25" w:rsidRPr="000F7B4B">
        <w:rPr>
          <w:vertAlign w:val="subscript"/>
        </w:rPr>
        <w:t>_</w:t>
      </w:r>
      <w:proofErr w:type="spellStart"/>
      <w:r w:rsidR="00C74F25">
        <w:rPr>
          <w:vertAlign w:val="subscript"/>
          <w:lang w:val="en-US"/>
        </w:rPr>
        <w:t>singl</w:t>
      </w:r>
      <w:proofErr w:type="spellEnd"/>
      <w:r w:rsidR="00C74F25">
        <w:rPr>
          <w:vertAlign w:val="subscript"/>
        </w:rPr>
        <w:t xml:space="preserve"> </w:t>
      </w:r>
      <w:r w:rsidR="00C74F25">
        <w:t xml:space="preserve">= </w:t>
      </w:r>
      <w:r w:rsidR="00C74F25" w:rsidRPr="00FB0E5A">
        <w:t>5</w:t>
      </w:r>
      <w:r w:rsidR="00C74F25" w:rsidRPr="00CB4EB0">
        <w:t xml:space="preserve">0 </w:t>
      </w:r>
      <w:r w:rsidR="00C74F25">
        <w:t>Ом</w:t>
      </w:r>
      <w:r w:rsidR="00C74F25" w:rsidRPr="00FB0E5A">
        <w:t>)</w:t>
      </w:r>
      <w:r>
        <w:t>.</w:t>
      </w:r>
    </w:p>
    <w:p w14:paraId="477893C4" w14:textId="77777777" w:rsidR="008519EF" w:rsidRDefault="008519EF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br w:type="page"/>
      </w:r>
    </w:p>
    <w:p w14:paraId="019647D7" w14:textId="6F6A5A1F" w:rsidR="00C74F25" w:rsidRPr="00C74F25" w:rsidRDefault="00C74F25" w:rsidP="00C74F25">
      <w:pPr>
        <w:pStyle w:val="DOC4"/>
      </w:pPr>
      <w:commentRangeStart w:id="58"/>
      <w:r>
        <w:lastRenderedPageBreak/>
        <w:t>Группы сигналов, указанных в таблице 1 с дополнением (</w:t>
      </w:r>
      <w:r>
        <w:rPr>
          <w:lang w:val="en-US"/>
        </w:rPr>
        <w:t>diff</w:t>
      </w:r>
      <w:r>
        <w:t>),</w:t>
      </w:r>
      <w:r w:rsidRPr="00E35E2C">
        <w:t xml:space="preserve"> </w:t>
      </w:r>
      <w:del w:id="59" w:author="Михаил Голяков" w:date="2018-05-03T13:35:00Z">
        <w:r w:rsidDel="00186AA5">
          <w:delText>и пары выводов</w:delText>
        </w:r>
      </w:del>
      <w:ins w:id="60" w:author="Михаил Голяков" w:date="2018-05-03T13:35:00Z">
        <w:r w:rsidR="00186AA5">
          <w:t xml:space="preserve">за исключением </w:t>
        </w:r>
        <w:r w:rsidR="00186AA5">
          <w:t xml:space="preserve">сигналов интерфейса </w:t>
        </w:r>
        <w:proofErr w:type="spellStart"/>
        <w:r w:rsidR="00186AA5">
          <w:rPr>
            <w:lang w:val="en-US"/>
          </w:rPr>
          <w:t>SpaceWire</w:t>
        </w:r>
        <w:proofErr w:type="spellEnd"/>
        <w:r w:rsidR="00186AA5" w:rsidRPr="00FD4C23">
          <w:t xml:space="preserve"> (</w:t>
        </w:r>
        <w:r w:rsidR="00186AA5">
          <w:t>п.1.2.2.8)</w:t>
        </w:r>
      </w:ins>
      <w:r>
        <w:t>,</w:t>
      </w:r>
      <w:del w:id="61" w:author="Михаил Голяков" w:date="2018-05-03T13:36:00Z">
        <w:r w:rsidDel="00186AA5">
          <w:delText xml:space="preserve"> отмеченные в </w:delText>
        </w:r>
        <w:commentRangeStart w:id="62"/>
        <w:r w:rsidDel="00186AA5">
          <w:delText>примечаниях таблиц 4 – 6</w:delText>
        </w:r>
        <w:commentRangeEnd w:id="62"/>
        <w:r w:rsidR="00F77F1D" w:rsidDel="00186AA5">
          <w:rPr>
            <w:rStyle w:val="af2"/>
            <w:rFonts w:ascii="Calibri" w:eastAsia="Calibri" w:hAnsi="Calibri"/>
            <w:lang w:eastAsia="en-US"/>
          </w:rPr>
          <w:commentReference w:id="62"/>
        </w:r>
        <w:r w:rsidDel="00186AA5">
          <w:delText xml:space="preserve">, как дифференциальные </w:delText>
        </w:r>
        <w:r w:rsidRPr="00DC3A9F" w:rsidDel="00186AA5">
          <w:delText>(</w:delText>
        </w:r>
        <w:r w:rsidDel="00186AA5">
          <w:rPr>
            <w:lang w:val="en-US"/>
          </w:rPr>
          <w:delText>diff</w:delText>
        </w:r>
        <w:r w:rsidRPr="00DC3A9F" w:rsidDel="00186AA5">
          <w:delText>)</w:delText>
        </w:r>
      </w:del>
      <w:r w:rsidRPr="00DC3A9F">
        <w:t xml:space="preserve"> </w:t>
      </w:r>
      <w:r w:rsidRPr="004D5038">
        <w:t>должны трассироваться как</w:t>
      </w:r>
      <w:r>
        <w:t xml:space="preserve"> связанные дифференциальные</w:t>
      </w:r>
      <w:r w:rsidRPr="004D5038">
        <w:t xml:space="preserve"> сигнал</w:t>
      </w:r>
      <w:r>
        <w:t>ы</w:t>
      </w:r>
      <w:r w:rsidRPr="006C3CAD">
        <w:t xml:space="preserve"> </w:t>
      </w:r>
      <w:r>
        <w:t>с волновым сопротивлением 100 Ом</w:t>
      </w:r>
      <w:r w:rsidRPr="00FB0E5A">
        <w:t xml:space="preserve"> (</w:t>
      </w:r>
      <w:r>
        <w:rPr>
          <w:lang w:val="en-US"/>
        </w:rPr>
        <w:t>Z</w:t>
      </w:r>
      <w:r w:rsidRPr="00CB4EB0">
        <w:rPr>
          <w:vertAlign w:val="subscript"/>
        </w:rPr>
        <w:t>0</w:t>
      </w:r>
      <w:r w:rsidRPr="000F7B4B">
        <w:rPr>
          <w:vertAlign w:val="subscript"/>
        </w:rPr>
        <w:t>_</w:t>
      </w:r>
      <w:r>
        <w:rPr>
          <w:vertAlign w:val="subscript"/>
          <w:lang w:val="en-US"/>
        </w:rPr>
        <w:t>diff</w:t>
      </w:r>
      <w:r>
        <w:rPr>
          <w:vertAlign w:val="subscript"/>
        </w:rPr>
        <w:t xml:space="preserve"> </w:t>
      </w:r>
      <w:r>
        <w:t xml:space="preserve">= </w:t>
      </w:r>
      <w:r w:rsidRPr="00CB4EB0">
        <w:t xml:space="preserve">100 </w:t>
      </w:r>
      <w:r>
        <w:t>Ом</w:t>
      </w:r>
      <w:r w:rsidRPr="00FB0E5A">
        <w:t>)</w:t>
      </w:r>
      <w:r>
        <w:t>.</w:t>
      </w:r>
      <w:commentRangeEnd w:id="58"/>
      <w:r w:rsidR="00FD4C23">
        <w:rPr>
          <w:rStyle w:val="af2"/>
          <w:rFonts w:ascii="Calibri" w:eastAsia="Calibri" w:hAnsi="Calibri"/>
          <w:lang w:eastAsia="en-US"/>
        </w:rPr>
        <w:commentReference w:id="58"/>
      </w:r>
    </w:p>
    <w:p w14:paraId="3EC4D055" w14:textId="1B900D97" w:rsidR="00C74F25" w:rsidRPr="00897ED1" w:rsidRDefault="00C74F25" w:rsidP="00C74F25">
      <w:pPr>
        <w:pStyle w:val="DOC4"/>
      </w:pPr>
      <w:r>
        <w:t>Для сигнальных выводов</w:t>
      </w:r>
      <w:r w:rsidRPr="00897ED1">
        <w:t>,</w:t>
      </w:r>
      <w:r>
        <w:t xml:space="preserve"> используемых</w:t>
      </w:r>
      <w:r w:rsidRPr="00897ED1">
        <w:t xml:space="preserve"> в микросхеме </w:t>
      </w:r>
      <w:r w:rsidRPr="0037566C">
        <w:rPr>
          <w:highlight w:val="yellow"/>
        </w:rPr>
        <w:t>1890ВК018</w:t>
      </w:r>
      <w:r w:rsidRPr="00897ED1">
        <w:t>, но не подключаемы</w:t>
      </w:r>
      <w:r>
        <w:t>х</w:t>
      </w:r>
      <w:r w:rsidRPr="00897ED1">
        <w:t xml:space="preserve"> к каналам тестера </w:t>
      </w:r>
      <w:r w:rsidRPr="00897ED1">
        <w:rPr>
          <w:lang w:val="en-US"/>
        </w:rPr>
        <w:t>AG</w:t>
      </w:r>
      <w:r w:rsidRPr="00897ED1">
        <w:t>83000 в соответс</w:t>
      </w:r>
      <w:r>
        <w:t>твии с исполнением платы, должна</w:t>
      </w:r>
      <w:r w:rsidRPr="00897ED1">
        <w:t xml:space="preserve"> быть</w:t>
      </w:r>
      <w:r>
        <w:t xml:space="preserve"> предусмотрена возможность замыкания</w:t>
      </w:r>
      <w:r w:rsidRPr="00897ED1">
        <w:t xml:space="preserve"> друг на друга</w:t>
      </w:r>
      <w:r>
        <w:t xml:space="preserve"> через соединители</w:t>
      </w:r>
      <w:r w:rsidRPr="00897ED1">
        <w:t xml:space="preserve"> согласно указаниям, приведённым в таблице 3.</w:t>
      </w:r>
    </w:p>
    <w:p w14:paraId="1F793495" w14:textId="77777777" w:rsidR="00C74F25" w:rsidRPr="00897ED1" w:rsidRDefault="00C74F25" w:rsidP="00C74F25">
      <w:pPr>
        <w:pStyle w:val="DOC5"/>
        <w:ind w:firstLine="0"/>
      </w:pPr>
    </w:p>
    <w:p w14:paraId="07E2FA98" w14:textId="77777777" w:rsidR="00C74F25" w:rsidRPr="00897ED1" w:rsidRDefault="00C74F25" w:rsidP="00C74F25">
      <w:pPr>
        <w:pStyle w:val="DOC5"/>
        <w:ind w:firstLine="0"/>
      </w:pPr>
      <w:r w:rsidRPr="00897ED1">
        <w:t xml:space="preserve">Таблица 3 – </w:t>
      </w:r>
      <w:r>
        <w:t>Прямая коммутация</w:t>
      </w:r>
      <w:r w:rsidRPr="00897ED1">
        <w:t xml:space="preserve"> сигнальных выводов микросхемы.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2518"/>
        <w:gridCol w:w="3685"/>
      </w:tblGrid>
      <w:tr w:rsidR="00C74F25" w:rsidRPr="00897ED1" w14:paraId="53EA470A" w14:textId="77777777" w:rsidTr="000C689E">
        <w:trPr>
          <w:cantSplit/>
          <w:trHeight w:val="454"/>
          <w:tblHeader/>
        </w:trPr>
        <w:tc>
          <w:tcPr>
            <w:tcW w:w="2518" w:type="dxa"/>
            <w:vAlign w:val="center"/>
          </w:tcPr>
          <w:p w14:paraId="29B4511E" w14:textId="77777777" w:rsidR="00C74F25" w:rsidRPr="00897ED1" w:rsidRDefault="00C74F25" w:rsidP="000C689E">
            <w:pPr>
              <w:pStyle w:val="DOCtable0"/>
              <w:rPr>
                <w:sz w:val="28"/>
              </w:rPr>
            </w:pPr>
            <w:r w:rsidRPr="00897ED1">
              <w:rPr>
                <w:sz w:val="28"/>
              </w:rPr>
              <w:t>Сигнал 1</w:t>
            </w:r>
          </w:p>
        </w:tc>
        <w:tc>
          <w:tcPr>
            <w:tcW w:w="2518" w:type="dxa"/>
            <w:shd w:val="clear" w:color="auto" w:fill="auto"/>
            <w:vAlign w:val="center"/>
          </w:tcPr>
          <w:p w14:paraId="0598B2B6" w14:textId="77777777" w:rsidR="00C74F25" w:rsidRPr="00897ED1" w:rsidRDefault="00C74F25" w:rsidP="000C689E">
            <w:pPr>
              <w:pStyle w:val="DOCtable0"/>
              <w:rPr>
                <w:sz w:val="28"/>
              </w:rPr>
            </w:pPr>
            <w:r w:rsidRPr="00897ED1">
              <w:rPr>
                <w:sz w:val="28"/>
              </w:rPr>
              <w:t>Сигнал 2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4E0C962E" w14:textId="77777777" w:rsidR="00C74F25" w:rsidRPr="00897ED1" w:rsidRDefault="00C74F25" w:rsidP="000C689E">
            <w:pPr>
              <w:pStyle w:val="DOCtable0"/>
              <w:rPr>
                <w:sz w:val="28"/>
              </w:rPr>
            </w:pPr>
            <w:proofErr w:type="spellStart"/>
            <w:r>
              <w:rPr>
                <w:sz w:val="28"/>
              </w:rPr>
              <w:t>Соединеие</w:t>
            </w:r>
            <w:proofErr w:type="spellEnd"/>
          </w:p>
        </w:tc>
      </w:tr>
      <w:tr w:rsidR="00C74F25" w:rsidRPr="00897ED1" w14:paraId="11024079" w14:textId="77777777" w:rsidTr="000C689E">
        <w:trPr>
          <w:cantSplit/>
          <w:trHeight w:val="340"/>
        </w:trPr>
        <w:tc>
          <w:tcPr>
            <w:tcW w:w="2518" w:type="dxa"/>
            <w:vAlign w:val="center"/>
          </w:tcPr>
          <w:p w14:paraId="5DB42CCA" w14:textId="39584989" w:rsidR="00C74F25" w:rsidRPr="003C5EB8" w:rsidRDefault="00C74F25" w:rsidP="000C689E">
            <w:pPr>
              <w:pStyle w:val="DOCtable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C5EB8">
              <w:rPr>
                <w:rFonts w:ascii="Arial" w:hAnsi="Arial" w:cs="Arial"/>
                <w:sz w:val="24"/>
                <w:szCs w:val="24"/>
                <w:lang w:val="en-US"/>
              </w:rPr>
              <w:t>GPIO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_</w:t>
            </w:r>
            <w:ins w:id="63" w:author="Щербаков" w:date="2018-04-27T19:04:00Z">
              <w:r w:rsidR="003928AA">
                <w:rPr>
                  <w:rFonts w:ascii="Arial" w:hAnsi="Arial" w:cs="Arial"/>
                  <w:sz w:val="24"/>
                  <w:szCs w:val="24"/>
                  <w:lang w:val="en-US"/>
                </w:rPr>
                <w:t>BI_</w:t>
              </w:r>
            </w:ins>
            <w:r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  <w:r w:rsidRPr="003C5EB8">
              <w:rPr>
                <w:rFonts w:ascii="Arial" w:hAnsi="Arial" w:cs="Arial"/>
                <w:sz w:val="24"/>
                <w:szCs w:val="24"/>
                <w:lang w:val="en-US"/>
              </w:rPr>
              <w:t>[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  <w:r w:rsidRPr="003C5EB8">
              <w:rPr>
                <w:rFonts w:ascii="Arial" w:hAnsi="Arial" w:cs="Arial"/>
                <w:sz w:val="24"/>
                <w:szCs w:val="24"/>
                <w:lang w:val="en-US"/>
              </w:rPr>
              <w:t>]</w:t>
            </w:r>
          </w:p>
        </w:tc>
        <w:tc>
          <w:tcPr>
            <w:tcW w:w="2518" w:type="dxa"/>
            <w:shd w:val="clear" w:color="auto" w:fill="auto"/>
            <w:vAlign w:val="center"/>
          </w:tcPr>
          <w:p w14:paraId="64271946" w14:textId="4B5EE2CD" w:rsidR="00C74F25" w:rsidRPr="003C5EB8" w:rsidRDefault="00C74F25" w:rsidP="000C689E">
            <w:pPr>
              <w:pStyle w:val="DOCtable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C5EB8">
              <w:rPr>
                <w:rFonts w:ascii="Arial" w:hAnsi="Arial" w:cs="Arial"/>
                <w:sz w:val="24"/>
                <w:szCs w:val="24"/>
                <w:lang w:val="en-US"/>
              </w:rPr>
              <w:t>GPIO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_</w:t>
            </w:r>
            <w:ins w:id="64" w:author="Щербаков" w:date="2018-04-27T19:06:00Z">
              <w:r w:rsidR="003928AA">
                <w:rPr>
                  <w:rFonts w:ascii="Arial" w:hAnsi="Arial" w:cs="Arial"/>
                  <w:sz w:val="24"/>
                  <w:szCs w:val="24"/>
                  <w:lang w:val="en-US"/>
                </w:rPr>
                <w:t>BI_</w:t>
              </w:r>
            </w:ins>
            <w:r>
              <w:rPr>
                <w:rFonts w:ascii="Arial" w:hAnsi="Arial" w:cs="Arial"/>
                <w:sz w:val="24"/>
                <w:szCs w:val="24"/>
                <w:lang w:val="en-US"/>
              </w:rPr>
              <w:t>B</w:t>
            </w:r>
            <w:r w:rsidRPr="003C5EB8">
              <w:rPr>
                <w:rFonts w:ascii="Arial" w:hAnsi="Arial" w:cs="Arial"/>
                <w:sz w:val="24"/>
                <w:szCs w:val="24"/>
                <w:lang w:val="en-US"/>
              </w:rPr>
              <w:t>[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  <w:r w:rsidRPr="003C5EB8">
              <w:rPr>
                <w:rFonts w:ascii="Arial" w:hAnsi="Arial" w:cs="Arial"/>
                <w:sz w:val="24"/>
                <w:szCs w:val="24"/>
                <w:lang w:val="en-US"/>
              </w:rPr>
              <w:t>]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4B016EBE" w14:textId="77777777" w:rsidR="00C74F25" w:rsidRPr="00897ED1" w:rsidRDefault="00C74F25" w:rsidP="000C689E">
            <w:pPr>
              <w:pStyle w:val="DOCtable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Джампер</w:t>
            </w:r>
            <w:proofErr w:type="spellEnd"/>
            <w:r>
              <w:rPr>
                <w:sz w:val="24"/>
                <w:szCs w:val="24"/>
              </w:rPr>
              <w:t>/Кабель</w:t>
            </w:r>
          </w:p>
        </w:tc>
      </w:tr>
      <w:tr w:rsidR="00C74F25" w:rsidRPr="00897ED1" w14:paraId="4A447CCC" w14:textId="77777777" w:rsidTr="000C689E">
        <w:trPr>
          <w:cantSplit/>
          <w:trHeight w:val="340"/>
        </w:trPr>
        <w:tc>
          <w:tcPr>
            <w:tcW w:w="2518" w:type="dxa"/>
            <w:vAlign w:val="center"/>
          </w:tcPr>
          <w:p w14:paraId="1E702672" w14:textId="180AF44F" w:rsidR="00C74F25" w:rsidRPr="003C5EB8" w:rsidRDefault="00C74F25" w:rsidP="000C689E">
            <w:pPr>
              <w:pStyle w:val="DOCtable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C5EB8">
              <w:rPr>
                <w:rFonts w:ascii="Arial" w:hAnsi="Arial" w:cs="Arial"/>
                <w:sz w:val="24"/>
                <w:szCs w:val="24"/>
                <w:lang w:val="en-US"/>
              </w:rPr>
              <w:t>GPIO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_</w:t>
            </w:r>
            <w:ins w:id="65" w:author="Щербаков" w:date="2018-04-27T19:04:00Z">
              <w:r w:rsidR="003928AA">
                <w:rPr>
                  <w:rFonts w:ascii="Arial" w:hAnsi="Arial" w:cs="Arial"/>
                  <w:sz w:val="24"/>
                  <w:szCs w:val="24"/>
                  <w:lang w:val="en-US"/>
                </w:rPr>
                <w:t>BI_</w:t>
              </w:r>
            </w:ins>
            <w:r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  <w:r w:rsidRPr="003C5EB8">
              <w:rPr>
                <w:rFonts w:ascii="Arial" w:hAnsi="Arial" w:cs="Arial"/>
                <w:sz w:val="24"/>
                <w:szCs w:val="24"/>
                <w:lang w:val="en-US"/>
              </w:rPr>
              <w:t>[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  <w:r w:rsidRPr="003C5EB8">
              <w:rPr>
                <w:rFonts w:ascii="Arial" w:hAnsi="Arial" w:cs="Arial"/>
                <w:sz w:val="24"/>
                <w:szCs w:val="24"/>
                <w:lang w:val="en-US"/>
              </w:rPr>
              <w:t>]</w:t>
            </w:r>
          </w:p>
        </w:tc>
        <w:tc>
          <w:tcPr>
            <w:tcW w:w="2518" w:type="dxa"/>
            <w:shd w:val="clear" w:color="auto" w:fill="auto"/>
            <w:vAlign w:val="center"/>
          </w:tcPr>
          <w:p w14:paraId="4F7F97A3" w14:textId="402208C7" w:rsidR="00C74F25" w:rsidRPr="003C5EB8" w:rsidRDefault="00C74F25" w:rsidP="000C689E">
            <w:pPr>
              <w:pStyle w:val="DOCtable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C5EB8">
              <w:rPr>
                <w:rFonts w:ascii="Arial" w:hAnsi="Arial" w:cs="Arial"/>
                <w:sz w:val="24"/>
                <w:szCs w:val="24"/>
                <w:lang w:val="en-US"/>
              </w:rPr>
              <w:t>GPIO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_</w:t>
            </w:r>
            <w:ins w:id="66" w:author="Щербаков" w:date="2018-04-27T19:06:00Z">
              <w:r w:rsidR="003928AA">
                <w:rPr>
                  <w:rFonts w:ascii="Arial" w:hAnsi="Arial" w:cs="Arial"/>
                  <w:sz w:val="24"/>
                  <w:szCs w:val="24"/>
                  <w:lang w:val="en-US"/>
                </w:rPr>
                <w:t>BI_</w:t>
              </w:r>
            </w:ins>
            <w:r>
              <w:rPr>
                <w:rFonts w:ascii="Arial" w:hAnsi="Arial" w:cs="Arial"/>
                <w:sz w:val="24"/>
                <w:szCs w:val="24"/>
                <w:lang w:val="en-US"/>
              </w:rPr>
              <w:t>B</w:t>
            </w:r>
            <w:r w:rsidRPr="003C5EB8">
              <w:rPr>
                <w:rFonts w:ascii="Arial" w:hAnsi="Arial" w:cs="Arial"/>
                <w:sz w:val="24"/>
                <w:szCs w:val="24"/>
                <w:lang w:val="en-US"/>
              </w:rPr>
              <w:t>[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  <w:r w:rsidRPr="003C5EB8">
              <w:rPr>
                <w:rFonts w:ascii="Arial" w:hAnsi="Arial" w:cs="Arial"/>
                <w:sz w:val="24"/>
                <w:szCs w:val="24"/>
                <w:lang w:val="en-US"/>
              </w:rPr>
              <w:t>]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6CE93934" w14:textId="77777777" w:rsidR="00C74F25" w:rsidRPr="00897ED1" w:rsidRDefault="00C74F25" w:rsidP="000C689E">
            <w:pPr>
              <w:pStyle w:val="DOCtable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Джампер</w:t>
            </w:r>
            <w:proofErr w:type="spellEnd"/>
            <w:r>
              <w:rPr>
                <w:sz w:val="24"/>
                <w:szCs w:val="24"/>
              </w:rPr>
              <w:t>/Кабель</w:t>
            </w:r>
          </w:p>
        </w:tc>
      </w:tr>
      <w:tr w:rsidR="00C74F25" w:rsidRPr="00897ED1" w14:paraId="0071D643" w14:textId="77777777" w:rsidTr="000C689E">
        <w:trPr>
          <w:cantSplit/>
          <w:trHeight w:val="340"/>
        </w:trPr>
        <w:tc>
          <w:tcPr>
            <w:tcW w:w="2518" w:type="dxa"/>
            <w:vAlign w:val="center"/>
          </w:tcPr>
          <w:p w14:paraId="40747028" w14:textId="0C35B862" w:rsidR="00C74F25" w:rsidRPr="003C5EB8" w:rsidRDefault="00C74F25" w:rsidP="000C689E">
            <w:pPr>
              <w:pStyle w:val="DOCtable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C5EB8">
              <w:rPr>
                <w:rFonts w:ascii="Arial" w:hAnsi="Arial" w:cs="Arial"/>
                <w:sz w:val="24"/>
                <w:szCs w:val="24"/>
                <w:lang w:val="en-US"/>
              </w:rPr>
              <w:t>GPIO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_</w:t>
            </w:r>
            <w:ins w:id="67" w:author="Щербаков" w:date="2018-04-27T19:04:00Z">
              <w:r w:rsidR="003928AA">
                <w:rPr>
                  <w:rFonts w:ascii="Arial" w:hAnsi="Arial" w:cs="Arial"/>
                  <w:sz w:val="24"/>
                  <w:szCs w:val="24"/>
                  <w:lang w:val="en-US"/>
                </w:rPr>
                <w:t>BI_</w:t>
              </w:r>
            </w:ins>
            <w:r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  <w:r w:rsidRPr="003C5EB8">
              <w:rPr>
                <w:rFonts w:ascii="Arial" w:hAnsi="Arial" w:cs="Arial"/>
                <w:sz w:val="24"/>
                <w:szCs w:val="24"/>
                <w:lang w:val="en-US"/>
              </w:rPr>
              <w:t>[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 w:rsidRPr="003C5EB8">
              <w:rPr>
                <w:rFonts w:ascii="Arial" w:hAnsi="Arial" w:cs="Arial"/>
                <w:sz w:val="24"/>
                <w:szCs w:val="24"/>
                <w:lang w:val="en-US"/>
              </w:rPr>
              <w:t>]</w:t>
            </w:r>
          </w:p>
        </w:tc>
        <w:tc>
          <w:tcPr>
            <w:tcW w:w="2518" w:type="dxa"/>
            <w:shd w:val="clear" w:color="auto" w:fill="auto"/>
            <w:vAlign w:val="center"/>
          </w:tcPr>
          <w:p w14:paraId="4DFF8466" w14:textId="6FA155D5" w:rsidR="00C74F25" w:rsidRPr="003C5EB8" w:rsidRDefault="00C74F25" w:rsidP="000C689E">
            <w:pPr>
              <w:pStyle w:val="DOCtable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C5EB8">
              <w:rPr>
                <w:rFonts w:ascii="Arial" w:hAnsi="Arial" w:cs="Arial"/>
                <w:sz w:val="24"/>
                <w:szCs w:val="24"/>
                <w:lang w:val="en-US"/>
              </w:rPr>
              <w:t>GPIO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_</w:t>
            </w:r>
            <w:ins w:id="68" w:author="Щербаков" w:date="2018-04-27T19:07:00Z">
              <w:r w:rsidR="003928AA">
                <w:rPr>
                  <w:rFonts w:ascii="Arial" w:hAnsi="Arial" w:cs="Arial"/>
                  <w:sz w:val="24"/>
                  <w:szCs w:val="24"/>
                  <w:lang w:val="en-US"/>
                </w:rPr>
                <w:t>BI_</w:t>
              </w:r>
            </w:ins>
            <w:r>
              <w:rPr>
                <w:rFonts w:ascii="Arial" w:hAnsi="Arial" w:cs="Arial"/>
                <w:sz w:val="24"/>
                <w:szCs w:val="24"/>
                <w:lang w:val="en-US"/>
              </w:rPr>
              <w:t>B</w:t>
            </w:r>
            <w:r w:rsidRPr="003C5EB8">
              <w:rPr>
                <w:rFonts w:ascii="Arial" w:hAnsi="Arial" w:cs="Arial"/>
                <w:sz w:val="24"/>
                <w:szCs w:val="24"/>
                <w:lang w:val="en-US"/>
              </w:rPr>
              <w:t>[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 w:rsidRPr="003C5EB8">
              <w:rPr>
                <w:rFonts w:ascii="Arial" w:hAnsi="Arial" w:cs="Arial"/>
                <w:sz w:val="24"/>
                <w:szCs w:val="24"/>
                <w:lang w:val="en-US"/>
              </w:rPr>
              <w:t>]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5E871D09" w14:textId="77777777" w:rsidR="00C74F25" w:rsidRPr="00897ED1" w:rsidRDefault="00C74F25" w:rsidP="000C689E">
            <w:pPr>
              <w:pStyle w:val="DOCtable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Джампер</w:t>
            </w:r>
            <w:proofErr w:type="spellEnd"/>
            <w:r>
              <w:rPr>
                <w:sz w:val="24"/>
                <w:szCs w:val="24"/>
              </w:rPr>
              <w:t>/Кабель</w:t>
            </w:r>
          </w:p>
        </w:tc>
      </w:tr>
      <w:tr w:rsidR="00C74F25" w:rsidRPr="00897ED1" w14:paraId="7C5CFD85" w14:textId="77777777" w:rsidTr="000C689E">
        <w:trPr>
          <w:cantSplit/>
          <w:trHeight w:val="340"/>
        </w:trPr>
        <w:tc>
          <w:tcPr>
            <w:tcW w:w="2518" w:type="dxa"/>
            <w:vAlign w:val="center"/>
          </w:tcPr>
          <w:p w14:paraId="2A3582B6" w14:textId="3996DF46" w:rsidR="00C74F25" w:rsidRPr="003C5EB8" w:rsidRDefault="00C74F25" w:rsidP="000C689E">
            <w:pPr>
              <w:pStyle w:val="DOCtable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C5EB8">
              <w:rPr>
                <w:rFonts w:ascii="Arial" w:hAnsi="Arial" w:cs="Arial"/>
                <w:sz w:val="24"/>
                <w:szCs w:val="24"/>
                <w:lang w:val="en-US"/>
              </w:rPr>
              <w:t>GPIO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_</w:t>
            </w:r>
            <w:ins w:id="69" w:author="Щербаков" w:date="2018-04-27T19:04:00Z">
              <w:r w:rsidR="003928AA">
                <w:rPr>
                  <w:rFonts w:ascii="Arial" w:hAnsi="Arial" w:cs="Arial"/>
                  <w:sz w:val="24"/>
                  <w:szCs w:val="24"/>
                  <w:lang w:val="en-US"/>
                </w:rPr>
                <w:t>BI_</w:t>
              </w:r>
            </w:ins>
            <w:r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  <w:r w:rsidRPr="003C5EB8">
              <w:rPr>
                <w:rFonts w:ascii="Arial" w:hAnsi="Arial" w:cs="Arial"/>
                <w:sz w:val="24"/>
                <w:szCs w:val="24"/>
                <w:lang w:val="en-US"/>
              </w:rPr>
              <w:t>[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  <w:r w:rsidRPr="003C5EB8">
              <w:rPr>
                <w:rFonts w:ascii="Arial" w:hAnsi="Arial" w:cs="Arial"/>
                <w:sz w:val="24"/>
                <w:szCs w:val="24"/>
                <w:lang w:val="en-US"/>
              </w:rPr>
              <w:t>]</w:t>
            </w:r>
          </w:p>
        </w:tc>
        <w:tc>
          <w:tcPr>
            <w:tcW w:w="2518" w:type="dxa"/>
            <w:shd w:val="clear" w:color="auto" w:fill="auto"/>
            <w:vAlign w:val="center"/>
          </w:tcPr>
          <w:p w14:paraId="61E446B3" w14:textId="664D1CB9" w:rsidR="00C74F25" w:rsidRPr="003C5EB8" w:rsidRDefault="00C74F25" w:rsidP="000C689E">
            <w:pPr>
              <w:pStyle w:val="DOCtable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C5EB8">
              <w:rPr>
                <w:rFonts w:ascii="Arial" w:hAnsi="Arial" w:cs="Arial"/>
                <w:sz w:val="24"/>
                <w:szCs w:val="24"/>
                <w:lang w:val="en-US"/>
              </w:rPr>
              <w:t>GPIO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_</w:t>
            </w:r>
            <w:ins w:id="70" w:author="Щербаков" w:date="2018-04-27T19:07:00Z">
              <w:r w:rsidR="003928AA">
                <w:rPr>
                  <w:rFonts w:ascii="Arial" w:hAnsi="Arial" w:cs="Arial"/>
                  <w:sz w:val="24"/>
                  <w:szCs w:val="24"/>
                  <w:lang w:val="en-US"/>
                </w:rPr>
                <w:t>BI_</w:t>
              </w:r>
            </w:ins>
            <w:r>
              <w:rPr>
                <w:rFonts w:ascii="Arial" w:hAnsi="Arial" w:cs="Arial"/>
                <w:sz w:val="24"/>
                <w:szCs w:val="24"/>
                <w:lang w:val="en-US"/>
              </w:rPr>
              <w:t>B</w:t>
            </w:r>
            <w:r w:rsidRPr="003C5EB8">
              <w:rPr>
                <w:rFonts w:ascii="Arial" w:hAnsi="Arial" w:cs="Arial"/>
                <w:sz w:val="24"/>
                <w:szCs w:val="24"/>
                <w:lang w:val="en-US"/>
              </w:rPr>
              <w:t>[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  <w:r w:rsidRPr="003C5EB8">
              <w:rPr>
                <w:rFonts w:ascii="Arial" w:hAnsi="Arial" w:cs="Arial"/>
                <w:sz w:val="24"/>
                <w:szCs w:val="24"/>
                <w:lang w:val="en-US"/>
              </w:rPr>
              <w:t>]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0D792A6B" w14:textId="77777777" w:rsidR="00C74F25" w:rsidRPr="00897ED1" w:rsidRDefault="00C74F25" w:rsidP="000C689E">
            <w:pPr>
              <w:pStyle w:val="DOCtable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Джампер</w:t>
            </w:r>
            <w:proofErr w:type="spellEnd"/>
            <w:r>
              <w:rPr>
                <w:sz w:val="24"/>
                <w:szCs w:val="24"/>
              </w:rPr>
              <w:t>/Кабель</w:t>
            </w:r>
          </w:p>
        </w:tc>
      </w:tr>
      <w:tr w:rsidR="00C74F25" w:rsidRPr="00897ED1" w14:paraId="0792ED32" w14:textId="77777777" w:rsidTr="000C689E">
        <w:trPr>
          <w:cantSplit/>
          <w:trHeight w:val="340"/>
        </w:trPr>
        <w:tc>
          <w:tcPr>
            <w:tcW w:w="2518" w:type="dxa"/>
            <w:vAlign w:val="center"/>
          </w:tcPr>
          <w:p w14:paraId="1676CF6E" w14:textId="10A9D5DA" w:rsidR="00C74F25" w:rsidRPr="003C5EB8" w:rsidRDefault="00C74F25" w:rsidP="000C689E">
            <w:pPr>
              <w:pStyle w:val="DOCtable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C5EB8">
              <w:rPr>
                <w:rFonts w:ascii="Arial" w:hAnsi="Arial" w:cs="Arial"/>
                <w:sz w:val="24"/>
                <w:szCs w:val="24"/>
                <w:lang w:val="en-US"/>
              </w:rPr>
              <w:t>GPIO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_</w:t>
            </w:r>
            <w:ins w:id="71" w:author="Щербаков" w:date="2018-04-27T19:04:00Z">
              <w:r w:rsidR="003928AA">
                <w:rPr>
                  <w:rFonts w:ascii="Arial" w:hAnsi="Arial" w:cs="Arial"/>
                  <w:sz w:val="24"/>
                  <w:szCs w:val="24"/>
                  <w:lang w:val="en-US"/>
                </w:rPr>
                <w:t>BI_</w:t>
              </w:r>
            </w:ins>
            <w:r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  <w:r w:rsidRPr="003C5EB8">
              <w:rPr>
                <w:rFonts w:ascii="Arial" w:hAnsi="Arial" w:cs="Arial"/>
                <w:sz w:val="24"/>
                <w:szCs w:val="24"/>
                <w:lang w:val="en-US"/>
              </w:rPr>
              <w:t>[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Pr="003C5EB8">
              <w:rPr>
                <w:rFonts w:ascii="Arial" w:hAnsi="Arial" w:cs="Arial"/>
                <w:sz w:val="24"/>
                <w:szCs w:val="24"/>
                <w:lang w:val="en-US"/>
              </w:rPr>
              <w:t>]</w:t>
            </w:r>
          </w:p>
        </w:tc>
        <w:tc>
          <w:tcPr>
            <w:tcW w:w="2518" w:type="dxa"/>
            <w:shd w:val="clear" w:color="auto" w:fill="auto"/>
            <w:vAlign w:val="center"/>
          </w:tcPr>
          <w:p w14:paraId="67006907" w14:textId="3B321E94" w:rsidR="00C74F25" w:rsidRPr="003C5EB8" w:rsidRDefault="00C74F25" w:rsidP="000C689E">
            <w:pPr>
              <w:pStyle w:val="DOCtable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C5EB8">
              <w:rPr>
                <w:rFonts w:ascii="Arial" w:hAnsi="Arial" w:cs="Arial"/>
                <w:sz w:val="24"/>
                <w:szCs w:val="24"/>
                <w:lang w:val="en-US"/>
              </w:rPr>
              <w:t>GPIO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_</w:t>
            </w:r>
            <w:ins w:id="72" w:author="Щербаков" w:date="2018-04-27T19:07:00Z">
              <w:r w:rsidR="003928AA">
                <w:rPr>
                  <w:rFonts w:ascii="Arial" w:hAnsi="Arial" w:cs="Arial"/>
                  <w:sz w:val="24"/>
                  <w:szCs w:val="24"/>
                  <w:lang w:val="en-US"/>
                </w:rPr>
                <w:t>BI_</w:t>
              </w:r>
            </w:ins>
            <w:r>
              <w:rPr>
                <w:rFonts w:ascii="Arial" w:hAnsi="Arial" w:cs="Arial"/>
                <w:sz w:val="24"/>
                <w:szCs w:val="24"/>
                <w:lang w:val="en-US"/>
              </w:rPr>
              <w:t>B</w:t>
            </w:r>
            <w:r w:rsidRPr="003C5EB8">
              <w:rPr>
                <w:rFonts w:ascii="Arial" w:hAnsi="Arial" w:cs="Arial"/>
                <w:sz w:val="24"/>
                <w:szCs w:val="24"/>
                <w:lang w:val="en-US"/>
              </w:rPr>
              <w:t>[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Pr="003C5EB8">
              <w:rPr>
                <w:rFonts w:ascii="Arial" w:hAnsi="Arial" w:cs="Arial"/>
                <w:sz w:val="24"/>
                <w:szCs w:val="24"/>
                <w:lang w:val="en-US"/>
              </w:rPr>
              <w:t>]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15CA28FB" w14:textId="77777777" w:rsidR="00C74F25" w:rsidRPr="00897ED1" w:rsidRDefault="00C74F25" w:rsidP="000C689E">
            <w:pPr>
              <w:pStyle w:val="DOCtable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Джампер</w:t>
            </w:r>
            <w:proofErr w:type="spellEnd"/>
            <w:r>
              <w:rPr>
                <w:sz w:val="24"/>
                <w:szCs w:val="24"/>
              </w:rPr>
              <w:t>/Кабель</w:t>
            </w:r>
          </w:p>
        </w:tc>
      </w:tr>
      <w:tr w:rsidR="00C74F25" w:rsidRPr="00897ED1" w14:paraId="3E29B2C7" w14:textId="77777777" w:rsidTr="000C689E">
        <w:trPr>
          <w:cantSplit/>
          <w:trHeight w:val="340"/>
        </w:trPr>
        <w:tc>
          <w:tcPr>
            <w:tcW w:w="2518" w:type="dxa"/>
            <w:vAlign w:val="center"/>
          </w:tcPr>
          <w:p w14:paraId="2AA239A2" w14:textId="25E09E48" w:rsidR="00C74F25" w:rsidRPr="003C5EB8" w:rsidRDefault="00C74F25" w:rsidP="000C689E">
            <w:pPr>
              <w:pStyle w:val="DOCtable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C5EB8">
              <w:rPr>
                <w:rFonts w:ascii="Arial" w:hAnsi="Arial" w:cs="Arial"/>
                <w:sz w:val="24"/>
                <w:szCs w:val="24"/>
                <w:lang w:val="en-US"/>
              </w:rPr>
              <w:t>GPIO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_</w:t>
            </w:r>
            <w:ins w:id="73" w:author="Щербаков" w:date="2018-04-27T19:04:00Z">
              <w:r w:rsidR="003928AA">
                <w:rPr>
                  <w:rFonts w:ascii="Arial" w:hAnsi="Arial" w:cs="Arial"/>
                  <w:sz w:val="24"/>
                  <w:szCs w:val="24"/>
                  <w:lang w:val="en-US"/>
                </w:rPr>
                <w:t>BI_</w:t>
              </w:r>
            </w:ins>
            <w:r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  <w:r w:rsidRPr="003C5EB8">
              <w:rPr>
                <w:rFonts w:ascii="Arial" w:hAnsi="Arial" w:cs="Arial"/>
                <w:sz w:val="24"/>
                <w:szCs w:val="24"/>
                <w:lang w:val="en-US"/>
              </w:rPr>
              <w:t>[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Pr="003C5EB8">
              <w:rPr>
                <w:rFonts w:ascii="Arial" w:hAnsi="Arial" w:cs="Arial"/>
                <w:sz w:val="24"/>
                <w:szCs w:val="24"/>
                <w:lang w:val="en-US"/>
              </w:rPr>
              <w:t>]</w:t>
            </w:r>
          </w:p>
        </w:tc>
        <w:tc>
          <w:tcPr>
            <w:tcW w:w="2518" w:type="dxa"/>
            <w:shd w:val="clear" w:color="auto" w:fill="auto"/>
            <w:vAlign w:val="center"/>
          </w:tcPr>
          <w:p w14:paraId="2C89C49C" w14:textId="6A985C8B" w:rsidR="00C74F25" w:rsidRPr="003C5EB8" w:rsidRDefault="00C74F25" w:rsidP="000C689E">
            <w:pPr>
              <w:pStyle w:val="DOCtable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C5EB8">
              <w:rPr>
                <w:rFonts w:ascii="Arial" w:hAnsi="Arial" w:cs="Arial"/>
                <w:sz w:val="24"/>
                <w:szCs w:val="24"/>
                <w:lang w:val="en-US"/>
              </w:rPr>
              <w:t>GPIO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_</w:t>
            </w:r>
            <w:ins w:id="74" w:author="Щербаков" w:date="2018-04-27T19:07:00Z">
              <w:r w:rsidR="003928AA">
                <w:rPr>
                  <w:rFonts w:ascii="Arial" w:hAnsi="Arial" w:cs="Arial"/>
                  <w:sz w:val="24"/>
                  <w:szCs w:val="24"/>
                  <w:lang w:val="en-US"/>
                </w:rPr>
                <w:t>BI_</w:t>
              </w:r>
            </w:ins>
            <w:r>
              <w:rPr>
                <w:rFonts w:ascii="Arial" w:hAnsi="Arial" w:cs="Arial"/>
                <w:sz w:val="24"/>
                <w:szCs w:val="24"/>
                <w:lang w:val="en-US"/>
              </w:rPr>
              <w:t>B</w:t>
            </w:r>
            <w:r w:rsidRPr="003C5EB8">
              <w:rPr>
                <w:rFonts w:ascii="Arial" w:hAnsi="Arial" w:cs="Arial"/>
                <w:sz w:val="24"/>
                <w:szCs w:val="24"/>
                <w:lang w:val="en-US"/>
              </w:rPr>
              <w:t>[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Pr="003C5EB8">
              <w:rPr>
                <w:rFonts w:ascii="Arial" w:hAnsi="Arial" w:cs="Arial"/>
                <w:sz w:val="24"/>
                <w:szCs w:val="24"/>
                <w:lang w:val="en-US"/>
              </w:rPr>
              <w:t>]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3C485676" w14:textId="77777777" w:rsidR="00C74F25" w:rsidRPr="00897ED1" w:rsidRDefault="00C74F25" w:rsidP="000C689E">
            <w:pPr>
              <w:pStyle w:val="DOCtable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Джампер</w:t>
            </w:r>
            <w:proofErr w:type="spellEnd"/>
            <w:r>
              <w:rPr>
                <w:sz w:val="24"/>
                <w:szCs w:val="24"/>
              </w:rPr>
              <w:t>/Кабель</w:t>
            </w:r>
          </w:p>
        </w:tc>
      </w:tr>
      <w:tr w:rsidR="00C74F25" w:rsidRPr="00897ED1" w14:paraId="75629350" w14:textId="77777777" w:rsidTr="000C689E">
        <w:trPr>
          <w:cantSplit/>
          <w:trHeight w:val="340"/>
        </w:trPr>
        <w:tc>
          <w:tcPr>
            <w:tcW w:w="2518" w:type="dxa"/>
            <w:vAlign w:val="center"/>
          </w:tcPr>
          <w:p w14:paraId="60BC41D3" w14:textId="283C2424" w:rsidR="00C74F25" w:rsidRPr="003C5EB8" w:rsidRDefault="00C74F25" w:rsidP="000C689E">
            <w:pPr>
              <w:pStyle w:val="DOCtable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C5EB8">
              <w:rPr>
                <w:rFonts w:ascii="Arial" w:hAnsi="Arial" w:cs="Arial"/>
                <w:sz w:val="24"/>
                <w:szCs w:val="24"/>
                <w:lang w:val="en-US"/>
              </w:rPr>
              <w:t>GPIO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_</w:t>
            </w:r>
            <w:ins w:id="75" w:author="Щербаков" w:date="2018-04-27T19:04:00Z">
              <w:r w:rsidR="003928AA">
                <w:rPr>
                  <w:rFonts w:ascii="Arial" w:hAnsi="Arial" w:cs="Arial"/>
                  <w:sz w:val="24"/>
                  <w:szCs w:val="24"/>
                  <w:lang w:val="en-US"/>
                </w:rPr>
                <w:t>BI_</w:t>
              </w:r>
            </w:ins>
            <w:r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  <w:r w:rsidRPr="003C5EB8">
              <w:rPr>
                <w:rFonts w:ascii="Arial" w:hAnsi="Arial" w:cs="Arial"/>
                <w:sz w:val="24"/>
                <w:szCs w:val="24"/>
                <w:lang w:val="en-US"/>
              </w:rPr>
              <w:t>[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3C5EB8">
              <w:rPr>
                <w:rFonts w:ascii="Arial" w:hAnsi="Arial" w:cs="Arial"/>
                <w:sz w:val="24"/>
                <w:szCs w:val="24"/>
                <w:lang w:val="en-US"/>
              </w:rPr>
              <w:t>]</w:t>
            </w:r>
          </w:p>
        </w:tc>
        <w:tc>
          <w:tcPr>
            <w:tcW w:w="2518" w:type="dxa"/>
            <w:shd w:val="clear" w:color="auto" w:fill="auto"/>
            <w:vAlign w:val="center"/>
          </w:tcPr>
          <w:p w14:paraId="31362B12" w14:textId="1F88706E" w:rsidR="00C74F25" w:rsidRPr="003C5EB8" w:rsidRDefault="00C74F25" w:rsidP="000C689E">
            <w:pPr>
              <w:pStyle w:val="DOCtable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C5EB8">
              <w:rPr>
                <w:rFonts w:ascii="Arial" w:hAnsi="Arial" w:cs="Arial"/>
                <w:sz w:val="24"/>
                <w:szCs w:val="24"/>
                <w:lang w:val="en-US"/>
              </w:rPr>
              <w:t>GPIO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_</w:t>
            </w:r>
            <w:ins w:id="76" w:author="Щербаков" w:date="2018-04-27T19:07:00Z">
              <w:r w:rsidR="003928AA">
                <w:rPr>
                  <w:rFonts w:ascii="Arial" w:hAnsi="Arial" w:cs="Arial"/>
                  <w:sz w:val="24"/>
                  <w:szCs w:val="24"/>
                  <w:lang w:val="en-US"/>
                </w:rPr>
                <w:t>BI_</w:t>
              </w:r>
            </w:ins>
            <w:r>
              <w:rPr>
                <w:rFonts w:ascii="Arial" w:hAnsi="Arial" w:cs="Arial"/>
                <w:sz w:val="24"/>
                <w:szCs w:val="24"/>
                <w:lang w:val="en-US"/>
              </w:rPr>
              <w:t>B</w:t>
            </w:r>
            <w:r w:rsidRPr="003C5EB8">
              <w:rPr>
                <w:rFonts w:ascii="Arial" w:hAnsi="Arial" w:cs="Arial"/>
                <w:sz w:val="24"/>
                <w:szCs w:val="24"/>
                <w:lang w:val="en-US"/>
              </w:rPr>
              <w:t>[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3C5EB8">
              <w:rPr>
                <w:rFonts w:ascii="Arial" w:hAnsi="Arial" w:cs="Arial"/>
                <w:sz w:val="24"/>
                <w:szCs w:val="24"/>
                <w:lang w:val="en-US"/>
              </w:rPr>
              <w:t>]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061F2F34" w14:textId="77777777" w:rsidR="00C74F25" w:rsidRPr="00897ED1" w:rsidRDefault="00C74F25" w:rsidP="000C689E">
            <w:pPr>
              <w:pStyle w:val="DOCtable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Джампер</w:t>
            </w:r>
            <w:proofErr w:type="spellEnd"/>
            <w:r>
              <w:rPr>
                <w:sz w:val="24"/>
                <w:szCs w:val="24"/>
              </w:rPr>
              <w:t>/Кабель</w:t>
            </w:r>
          </w:p>
        </w:tc>
      </w:tr>
      <w:tr w:rsidR="00C74F25" w:rsidRPr="00897ED1" w14:paraId="755FAE08" w14:textId="77777777" w:rsidTr="000C689E">
        <w:trPr>
          <w:cantSplit/>
          <w:trHeight w:val="340"/>
        </w:trPr>
        <w:tc>
          <w:tcPr>
            <w:tcW w:w="2518" w:type="dxa"/>
            <w:vAlign w:val="center"/>
          </w:tcPr>
          <w:p w14:paraId="61BA5175" w14:textId="23C1C8A5" w:rsidR="00C74F25" w:rsidRPr="003C5EB8" w:rsidRDefault="00C74F25" w:rsidP="000C689E">
            <w:pPr>
              <w:pStyle w:val="DOCtable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C5EB8">
              <w:rPr>
                <w:rFonts w:ascii="Arial" w:hAnsi="Arial" w:cs="Arial"/>
                <w:sz w:val="24"/>
                <w:szCs w:val="24"/>
                <w:lang w:val="en-US"/>
              </w:rPr>
              <w:t>GPIO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_</w:t>
            </w:r>
            <w:ins w:id="77" w:author="Щербаков" w:date="2018-04-27T19:04:00Z">
              <w:r w:rsidR="003928AA">
                <w:rPr>
                  <w:rFonts w:ascii="Arial" w:hAnsi="Arial" w:cs="Arial"/>
                  <w:sz w:val="24"/>
                  <w:szCs w:val="24"/>
                  <w:lang w:val="en-US"/>
                </w:rPr>
                <w:t>BI_</w:t>
              </w:r>
            </w:ins>
            <w:r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  <w:r w:rsidRPr="003C5EB8">
              <w:rPr>
                <w:rFonts w:ascii="Arial" w:hAnsi="Arial" w:cs="Arial"/>
                <w:sz w:val="24"/>
                <w:szCs w:val="24"/>
                <w:lang w:val="en-US"/>
              </w:rPr>
              <w:t>[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 w:rsidRPr="003C5EB8">
              <w:rPr>
                <w:rFonts w:ascii="Arial" w:hAnsi="Arial" w:cs="Arial"/>
                <w:sz w:val="24"/>
                <w:szCs w:val="24"/>
                <w:lang w:val="en-US"/>
              </w:rPr>
              <w:t>]</w:t>
            </w:r>
          </w:p>
        </w:tc>
        <w:tc>
          <w:tcPr>
            <w:tcW w:w="2518" w:type="dxa"/>
            <w:shd w:val="clear" w:color="auto" w:fill="auto"/>
            <w:vAlign w:val="center"/>
          </w:tcPr>
          <w:p w14:paraId="43D3D6D6" w14:textId="0C5692BE" w:rsidR="00C74F25" w:rsidRPr="003C5EB8" w:rsidRDefault="00C74F25" w:rsidP="000C689E">
            <w:pPr>
              <w:pStyle w:val="DOCtable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C5EB8">
              <w:rPr>
                <w:rFonts w:ascii="Arial" w:hAnsi="Arial" w:cs="Arial"/>
                <w:sz w:val="24"/>
                <w:szCs w:val="24"/>
                <w:lang w:val="en-US"/>
              </w:rPr>
              <w:t>GPIO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_</w:t>
            </w:r>
            <w:ins w:id="78" w:author="Щербаков" w:date="2018-04-27T19:07:00Z">
              <w:r w:rsidR="003928AA">
                <w:rPr>
                  <w:rFonts w:ascii="Arial" w:hAnsi="Arial" w:cs="Arial"/>
                  <w:sz w:val="24"/>
                  <w:szCs w:val="24"/>
                  <w:lang w:val="en-US"/>
                </w:rPr>
                <w:t>BI_</w:t>
              </w:r>
            </w:ins>
            <w:r>
              <w:rPr>
                <w:rFonts w:ascii="Arial" w:hAnsi="Arial" w:cs="Arial"/>
                <w:sz w:val="24"/>
                <w:szCs w:val="24"/>
                <w:lang w:val="en-US"/>
              </w:rPr>
              <w:t>B</w:t>
            </w:r>
            <w:r w:rsidRPr="003C5EB8">
              <w:rPr>
                <w:rFonts w:ascii="Arial" w:hAnsi="Arial" w:cs="Arial"/>
                <w:sz w:val="24"/>
                <w:szCs w:val="24"/>
                <w:lang w:val="en-US"/>
              </w:rPr>
              <w:t>[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 w:rsidRPr="003C5EB8">
              <w:rPr>
                <w:rFonts w:ascii="Arial" w:hAnsi="Arial" w:cs="Arial"/>
                <w:sz w:val="24"/>
                <w:szCs w:val="24"/>
                <w:lang w:val="en-US"/>
              </w:rPr>
              <w:t>]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30E5A7B6" w14:textId="77777777" w:rsidR="00C74F25" w:rsidRPr="00897ED1" w:rsidRDefault="00C74F25" w:rsidP="000C689E">
            <w:pPr>
              <w:pStyle w:val="DOCtable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Джампер</w:t>
            </w:r>
            <w:proofErr w:type="spellEnd"/>
            <w:r>
              <w:rPr>
                <w:sz w:val="24"/>
                <w:szCs w:val="24"/>
              </w:rPr>
              <w:t>/Кабель</w:t>
            </w:r>
          </w:p>
        </w:tc>
      </w:tr>
    </w:tbl>
    <w:p w14:paraId="68B17639" w14:textId="470F3F51" w:rsidR="00C74F25" w:rsidRPr="00897ED1" w:rsidRDefault="00C74F25" w:rsidP="00036617">
      <w:pPr>
        <w:pStyle w:val="DOC4"/>
      </w:pPr>
      <w:r>
        <w:t xml:space="preserve">Сигналы микросхемы </w:t>
      </w:r>
      <w:r w:rsidRPr="0037566C">
        <w:rPr>
          <w:highlight w:val="yellow"/>
        </w:rPr>
        <w:t>1890ВК018</w:t>
      </w:r>
      <w:r w:rsidRPr="004D5038">
        <w:t>,</w:t>
      </w:r>
      <w:r>
        <w:t xml:space="preserve"> указанные в таблице 4,</w:t>
      </w:r>
      <w:r w:rsidRPr="004D5038">
        <w:t xml:space="preserve"> </w:t>
      </w:r>
      <w:r>
        <w:t>должны быть выведены на тестовые точки, ориентированные по расположению в комбинации с переходными отверстиями, и с открытым доступом для подключения измерительного оборудования.</w:t>
      </w:r>
    </w:p>
    <w:p w14:paraId="7B11671C" w14:textId="77777777" w:rsidR="00C74F25" w:rsidRPr="00897ED1" w:rsidRDefault="00C74F25" w:rsidP="00C74F25">
      <w:pPr>
        <w:pStyle w:val="DOC5"/>
        <w:ind w:firstLine="0"/>
      </w:pPr>
    </w:p>
    <w:p w14:paraId="65AD876B" w14:textId="77777777" w:rsidR="00C74F25" w:rsidRPr="00897ED1" w:rsidRDefault="00C74F25" w:rsidP="00C74F25">
      <w:pPr>
        <w:pStyle w:val="DOC5"/>
        <w:ind w:firstLine="0"/>
      </w:pPr>
      <w:r w:rsidRPr="00897ED1">
        <w:t xml:space="preserve">Таблица </w:t>
      </w:r>
      <w:r>
        <w:t>4</w:t>
      </w:r>
      <w:r w:rsidRPr="00897ED1">
        <w:t xml:space="preserve"> – </w:t>
      </w:r>
      <w:r>
        <w:t>Набор</w:t>
      </w:r>
      <w:r w:rsidRPr="00897ED1">
        <w:t xml:space="preserve"> сигнальных выводов микросхемы</w:t>
      </w:r>
      <w:r>
        <w:t xml:space="preserve"> для вывода на штыревой соединитель</w:t>
      </w:r>
      <w:r w:rsidRPr="00897ED1">
        <w:t xml:space="preserve">. </w:t>
      </w:r>
    </w:p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"/>
        <w:gridCol w:w="1843"/>
        <w:gridCol w:w="2126"/>
        <w:gridCol w:w="3119"/>
        <w:gridCol w:w="2269"/>
      </w:tblGrid>
      <w:tr w:rsidR="00C74F25" w:rsidRPr="00897ED1" w14:paraId="65439C52" w14:textId="77777777" w:rsidTr="000C689E">
        <w:trPr>
          <w:gridBefore w:val="1"/>
          <w:wBefore w:w="8" w:type="dxa"/>
          <w:cantSplit/>
          <w:tblHeader/>
        </w:trPr>
        <w:tc>
          <w:tcPr>
            <w:tcW w:w="1843" w:type="dxa"/>
            <w:vAlign w:val="center"/>
          </w:tcPr>
          <w:p w14:paraId="4D310397" w14:textId="77777777" w:rsidR="00C74F25" w:rsidRDefault="00C74F25" w:rsidP="000C689E">
            <w:pPr>
              <w:pStyle w:val="DOCtable0"/>
              <w:spacing w:after="0"/>
              <w:rPr>
                <w:sz w:val="28"/>
              </w:rPr>
            </w:pPr>
            <w:r>
              <w:rPr>
                <w:sz w:val="28"/>
              </w:rPr>
              <w:t>Вывод</w:t>
            </w:r>
          </w:p>
          <w:p w14:paraId="6C638B06" w14:textId="77777777" w:rsidR="00C74F25" w:rsidRPr="002C2856" w:rsidRDefault="00C74F25" w:rsidP="000C689E">
            <w:pPr>
              <w:pStyle w:val="DOCtable"/>
              <w:spacing w:after="0"/>
              <w:jc w:val="center"/>
            </w:pPr>
            <w:r>
              <w:t>микросхемы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1D956D9" w14:textId="77777777" w:rsidR="00C74F25" w:rsidRPr="00897ED1" w:rsidRDefault="00C74F25" w:rsidP="000C689E">
            <w:pPr>
              <w:pStyle w:val="DOCtable0"/>
              <w:rPr>
                <w:sz w:val="28"/>
              </w:rPr>
            </w:pPr>
            <w:r>
              <w:rPr>
                <w:sz w:val="28"/>
              </w:rPr>
              <w:t>Сигнал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49E58B70" w14:textId="77777777" w:rsidR="00C74F25" w:rsidRDefault="00C74F25" w:rsidP="000C689E">
            <w:pPr>
              <w:pStyle w:val="DOCtable0"/>
              <w:spacing w:after="0"/>
              <w:rPr>
                <w:sz w:val="28"/>
              </w:rPr>
            </w:pPr>
            <w:r>
              <w:rPr>
                <w:sz w:val="28"/>
              </w:rPr>
              <w:t>Обозначение</w:t>
            </w:r>
          </w:p>
          <w:p w14:paraId="062321E8" w14:textId="77777777" w:rsidR="00C74F25" w:rsidRPr="002C2856" w:rsidRDefault="00C74F25" w:rsidP="000C689E">
            <w:pPr>
              <w:pStyle w:val="DOCtable"/>
              <w:spacing w:after="0"/>
              <w:jc w:val="center"/>
            </w:pPr>
            <w:r>
              <w:t>вывода</w:t>
            </w:r>
          </w:p>
        </w:tc>
        <w:tc>
          <w:tcPr>
            <w:tcW w:w="2269" w:type="dxa"/>
            <w:vAlign w:val="center"/>
          </w:tcPr>
          <w:p w14:paraId="0CD86912" w14:textId="77777777" w:rsidR="00C74F25" w:rsidRPr="00897ED1" w:rsidRDefault="00C74F25" w:rsidP="000C689E">
            <w:pPr>
              <w:pStyle w:val="DOCtable0"/>
              <w:rPr>
                <w:sz w:val="28"/>
              </w:rPr>
            </w:pPr>
            <w:r>
              <w:rPr>
                <w:sz w:val="28"/>
              </w:rPr>
              <w:t>Примечание</w:t>
            </w:r>
          </w:p>
        </w:tc>
      </w:tr>
      <w:tr w:rsidR="00C74F25" w:rsidRPr="002754EC" w14:paraId="0BF90E1A" w14:textId="77777777" w:rsidTr="00353DC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97"/>
        </w:trPr>
        <w:tc>
          <w:tcPr>
            <w:tcW w:w="1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0EC40" w14:textId="51490D78" w:rsidR="00C74F25" w:rsidRPr="007B1768" w:rsidRDefault="00C74F25" w:rsidP="000C68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433C3" w14:textId="546C8C6A" w:rsidR="00C74F25" w:rsidRPr="00CA4463" w:rsidRDefault="00C74F25" w:rsidP="000C68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DDR</w:t>
            </w:r>
            <w:ins w:id="79" w:author="Щербаков" w:date="2018-04-27T18:55:00Z">
              <w:r w:rsidR="00205135">
                <w:rPr>
                  <w:rFonts w:ascii="Arial" w:hAnsi="Arial" w:cs="Arial"/>
                  <w:color w:val="000000"/>
                  <w:sz w:val="24"/>
                  <w:szCs w:val="24"/>
                </w:rPr>
                <w:t>0</w:t>
              </w:r>
            </w:ins>
            <w:r w:rsidRPr="00CA4463">
              <w:rPr>
                <w:rFonts w:ascii="Arial" w:hAnsi="Arial" w:cs="Arial"/>
                <w:color w:val="000000"/>
                <w:sz w:val="24"/>
                <w:szCs w:val="24"/>
              </w:rPr>
              <w:t>_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MCLK3</w:t>
            </w:r>
            <w:r w:rsidRPr="00CA4463">
              <w:rPr>
                <w:rFonts w:ascii="Arial" w:hAnsi="Arial" w:cs="Arial"/>
                <w:color w:val="000000"/>
                <w:sz w:val="24"/>
                <w:szCs w:val="24"/>
              </w:rPr>
              <w:t>_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P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27184" w14:textId="77777777" w:rsidR="00C74F25" w:rsidRPr="00353DCE" w:rsidRDefault="00C74F25" w:rsidP="000C68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</w:pPr>
            <w:r w:rsidRPr="00353DCE"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  <w:t>MCLK3</w:t>
            </w:r>
            <w:r w:rsidRPr="00353DCE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_</w:t>
            </w:r>
            <w:r w:rsidRPr="00353DCE"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  <w:t>P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09BF34" w14:textId="77777777" w:rsidR="00C74F25" w:rsidRPr="002754EC" w:rsidRDefault="00C74F25" w:rsidP="000C689E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C74F25" w:rsidRPr="002754EC" w14:paraId="77307BF4" w14:textId="77777777" w:rsidTr="00353DC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97"/>
        </w:trPr>
        <w:tc>
          <w:tcPr>
            <w:tcW w:w="1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EB79C" w14:textId="7A96A655" w:rsidR="00C74F25" w:rsidRPr="00CA4463" w:rsidRDefault="00C74F25" w:rsidP="000C68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6D668" w14:textId="195EF4F1" w:rsidR="00C74F25" w:rsidRPr="00CA4463" w:rsidRDefault="00C74F25" w:rsidP="000C68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DDR</w:t>
            </w:r>
            <w:ins w:id="80" w:author="Щербаков" w:date="2018-04-27T18:55:00Z">
              <w:r w:rsidR="00205135">
                <w:rPr>
                  <w:rFonts w:ascii="Arial" w:hAnsi="Arial" w:cs="Arial"/>
                  <w:color w:val="000000"/>
                  <w:sz w:val="24"/>
                  <w:szCs w:val="24"/>
                </w:rPr>
                <w:t>0</w:t>
              </w:r>
            </w:ins>
            <w:r w:rsidRPr="00CA4463">
              <w:rPr>
                <w:rFonts w:ascii="Arial" w:hAnsi="Arial" w:cs="Arial"/>
                <w:color w:val="000000"/>
                <w:sz w:val="24"/>
                <w:szCs w:val="24"/>
              </w:rPr>
              <w:t>_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MCLK2</w:t>
            </w:r>
            <w:r w:rsidRPr="00CA4463">
              <w:rPr>
                <w:rFonts w:ascii="Arial" w:hAnsi="Arial" w:cs="Arial"/>
                <w:color w:val="000000"/>
                <w:sz w:val="24"/>
                <w:szCs w:val="24"/>
              </w:rPr>
              <w:t>_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P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C1BA3" w14:textId="77777777" w:rsidR="00C74F25" w:rsidRPr="00353DCE" w:rsidRDefault="00C74F25" w:rsidP="000C68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</w:pPr>
            <w:r w:rsidRPr="00353DCE"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  <w:t>MCLK2</w:t>
            </w:r>
            <w:r w:rsidRPr="00353DCE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_</w:t>
            </w:r>
            <w:r w:rsidRPr="00353DCE"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  <w:t>P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0D1D79" w14:textId="77777777" w:rsidR="00C74F25" w:rsidRPr="002754EC" w:rsidRDefault="00C74F25" w:rsidP="000C689E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C74F25" w:rsidRPr="002754EC" w14:paraId="06579EA6" w14:textId="77777777" w:rsidTr="00353DC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97"/>
        </w:trPr>
        <w:tc>
          <w:tcPr>
            <w:tcW w:w="1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0270B" w14:textId="007800BF" w:rsidR="00C74F25" w:rsidRPr="00CA4463" w:rsidRDefault="00C74F25" w:rsidP="000C68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69DF2" w14:textId="3CC5E674" w:rsidR="00C74F25" w:rsidRPr="00CA4463" w:rsidRDefault="00C74F25" w:rsidP="000C68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DDR</w:t>
            </w:r>
            <w:ins w:id="81" w:author="Щербаков" w:date="2018-04-27T18:55:00Z">
              <w:r w:rsidR="00205135">
                <w:rPr>
                  <w:rFonts w:ascii="Arial" w:hAnsi="Arial" w:cs="Arial"/>
                  <w:color w:val="000000"/>
                  <w:sz w:val="24"/>
                  <w:szCs w:val="24"/>
                </w:rPr>
                <w:t>0</w:t>
              </w:r>
            </w:ins>
            <w:r w:rsidRPr="00CA4463">
              <w:rPr>
                <w:rFonts w:ascii="Arial" w:hAnsi="Arial" w:cs="Arial"/>
                <w:color w:val="000000"/>
                <w:sz w:val="24"/>
                <w:szCs w:val="24"/>
              </w:rPr>
              <w:t>_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MCLK1</w:t>
            </w:r>
            <w:r w:rsidRPr="00CA4463">
              <w:rPr>
                <w:rFonts w:ascii="Arial" w:hAnsi="Arial" w:cs="Arial"/>
                <w:color w:val="000000"/>
                <w:sz w:val="24"/>
                <w:szCs w:val="24"/>
              </w:rPr>
              <w:t>_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P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63BA9" w14:textId="77777777" w:rsidR="00C74F25" w:rsidRPr="00353DCE" w:rsidRDefault="00C74F25" w:rsidP="000C68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</w:pPr>
            <w:r w:rsidRPr="00353DCE"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  <w:t>MCLK1</w:t>
            </w:r>
            <w:r w:rsidRPr="00353DCE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_</w:t>
            </w:r>
            <w:r w:rsidRPr="00353DCE"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  <w:t>P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BB87DB" w14:textId="77777777" w:rsidR="00C74F25" w:rsidRPr="002754EC" w:rsidRDefault="00C74F25" w:rsidP="000C689E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C74F25" w:rsidRPr="002754EC" w14:paraId="5F35E017" w14:textId="77777777" w:rsidTr="00353DC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97"/>
        </w:trPr>
        <w:tc>
          <w:tcPr>
            <w:tcW w:w="1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E01B8" w14:textId="16C1483A" w:rsidR="00C74F25" w:rsidRPr="00CA4463" w:rsidRDefault="00C74F25" w:rsidP="000C68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4F19F" w14:textId="63288B0C" w:rsidR="00C74F25" w:rsidRPr="00CA4463" w:rsidRDefault="00C74F25" w:rsidP="000C68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DDR</w:t>
            </w:r>
            <w:ins w:id="82" w:author="Щербаков" w:date="2018-04-27T18:55:00Z">
              <w:r w:rsidR="00205135">
                <w:rPr>
                  <w:rFonts w:ascii="Arial" w:hAnsi="Arial" w:cs="Arial"/>
                  <w:color w:val="000000"/>
                  <w:sz w:val="24"/>
                  <w:szCs w:val="24"/>
                </w:rPr>
                <w:t>0</w:t>
              </w:r>
            </w:ins>
            <w:r w:rsidRPr="00CA4463">
              <w:rPr>
                <w:rFonts w:ascii="Arial" w:hAnsi="Arial" w:cs="Arial"/>
                <w:color w:val="000000"/>
                <w:sz w:val="24"/>
                <w:szCs w:val="24"/>
              </w:rPr>
              <w:t>_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MCLK0</w:t>
            </w:r>
            <w:r w:rsidRPr="00CA4463">
              <w:rPr>
                <w:rFonts w:ascii="Arial" w:hAnsi="Arial" w:cs="Arial"/>
                <w:color w:val="000000"/>
                <w:sz w:val="24"/>
                <w:szCs w:val="24"/>
              </w:rPr>
              <w:t>_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P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62B52" w14:textId="77777777" w:rsidR="00C74F25" w:rsidRPr="00353DCE" w:rsidRDefault="00C74F25" w:rsidP="000C68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</w:pPr>
            <w:r w:rsidRPr="00353DCE"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  <w:t>MCLK0</w:t>
            </w:r>
            <w:r w:rsidRPr="00353DCE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_</w:t>
            </w:r>
            <w:r w:rsidRPr="00353DCE"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  <w:t>P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E891FF" w14:textId="77777777" w:rsidR="00C74F25" w:rsidRPr="002754EC" w:rsidRDefault="00C74F25" w:rsidP="000C689E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C74F25" w:rsidRPr="002754EC" w14:paraId="6B5B8D3E" w14:textId="77777777" w:rsidTr="00353DC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97"/>
        </w:trPr>
        <w:tc>
          <w:tcPr>
            <w:tcW w:w="1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2C752" w14:textId="0FFC8C53" w:rsidR="00C74F25" w:rsidRPr="007B1768" w:rsidRDefault="00C74F25" w:rsidP="000C68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55D06" w14:textId="6E15D286" w:rsidR="00C74F25" w:rsidRPr="00205135" w:rsidRDefault="00C74F25" w:rsidP="0020513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  <w:rPrChange w:id="83" w:author="Щербаков" w:date="2018-04-27T18:56:00Z">
                  <w:rPr>
                    <w:rFonts w:ascii="Arial" w:hAnsi="Arial" w:cs="Arial"/>
                    <w:color w:val="000000"/>
                    <w:sz w:val="24"/>
                    <w:szCs w:val="24"/>
                  </w:rPr>
                </w:rPrChange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DDR</w:t>
            </w:r>
            <w:ins w:id="84" w:author="Щербаков" w:date="2018-04-27T18:55:00Z">
              <w:r w:rsidR="00205135">
                <w:rPr>
                  <w:rFonts w:ascii="Arial" w:hAnsi="Arial" w:cs="Arial"/>
                  <w:color w:val="000000"/>
                  <w:sz w:val="24"/>
                  <w:szCs w:val="24"/>
                </w:rPr>
                <w:t>0</w:t>
              </w:r>
            </w:ins>
            <w:r w:rsidRPr="00CA4463">
              <w:rPr>
                <w:rFonts w:ascii="Arial" w:hAnsi="Arial" w:cs="Arial"/>
                <w:color w:val="000000"/>
                <w:sz w:val="24"/>
                <w:szCs w:val="24"/>
              </w:rPr>
              <w:t>_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DQS</w:t>
            </w:r>
            <w:del w:id="85" w:author="Щербаков" w:date="2018-04-27T18:56:00Z">
              <w:r w:rsidDel="00205135">
                <w:rPr>
                  <w:rFonts w:ascii="Arial" w:hAnsi="Arial" w:cs="Arial"/>
                  <w:color w:val="000000"/>
                  <w:sz w:val="24"/>
                  <w:szCs w:val="24"/>
                  <w:lang w:val="en-US"/>
                </w:rPr>
                <w:delText>0</w:delText>
              </w:r>
            </w:del>
            <w:r w:rsidRPr="00CA4463">
              <w:rPr>
                <w:rFonts w:ascii="Arial" w:hAnsi="Arial" w:cs="Arial"/>
                <w:color w:val="000000"/>
                <w:sz w:val="24"/>
                <w:szCs w:val="24"/>
              </w:rPr>
              <w:t>_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P</w:t>
            </w:r>
            <w:ins w:id="86" w:author="Щербаков" w:date="2018-04-27T18:56:00Z">
              <w:r w:rsidR="00205135">
                <w:rPr>
                  <w:rFonts w:ascii="Arial" w:hAnsi="Arial" w:cs="Arial"/>
                  <w:color w:val="000000"/>
                  <w:sz w:val="24"/>
                  <w:szCs w:val="24"/>
                  <w:lang w:val="en-US"/>
                </w:rPr>
                <w:t>[0]</w:t>
              </w:r>
            </w:ins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E668D" w14:textId="77777777" w:rsidR="00C74F25" w:rsidRPr="00353DCE" w:rsidRDefault="00C74F25" w:rsidP="000C68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</w:pPr>
            <w:r w:rsidRPr="00353DCE"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  <w:t>DQS0</w:t>
            </w:r>
            <w:r w:rsidRPr="00353DCE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_</w:t>
            </w:r>
            <w:r w:rsidRPr="00353DCE"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  <w:t>P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4111FA" w14:textId="77777777" w:rsidR="00C74F25" w:rsidRPr="002754EC" w:rsidRDefault="00C74F25" w:rsidP="000C689E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C74F25" w:rsidRPr="002754EC" w14:paraId="1CE46369" w14:textId="77777777" w:rsidTr="00353DC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97"/>
        </w:trPr>
        <w:tc>
          <w:tcPr>
            <w:tcW w:w="1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46732B" w14:textId="66A0146B" w:rsidR="00C74F25" w:rsidRPr="00CA4463" w:rsidRDefault="00C74F25" w:rsidP="000C68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D04F9" w14:textId="73F8773F" w:rsidR="00C74F25" w:rsidRPr="00CA4463" w:rsidRDefault="00C74F25" w:rsidP="000C68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DDR</w:t>
            </w:r>
            <w:ins w:id="87" w:author="Щербаков" w:date="2018-04-27T18:56:00Z">
              <w:r w:rsidR="00205135">
                <w:rPr>
                  <w:rFonts w:ascii="Arial" w:hAnsi="Arial" w:cs="Arial"/>
                  <w:color w:val="000000"/>
                  <w:sz w:val="24"/>
                  <w:szCs w:val="24"/>
                  <w:lang w:val="en-US"/>
                </w:rPr>
                <w:t>0</w:t>
              </w:r>
            </w:ins>
            <w:r w:rsidRPr="00CA4463">
              <w:rPr>
                <w:rFonts w:ascii="Arial" w:hAnsi="Arial" w:cs="Arial"/>
                <w:color w:val="000000"/>
                <w:sz w:val="24"/>
                <w:szCs w:val="24"/>
              </w:rPr>
              <w:t>_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DQM</w:t>
            </w:r>
            <w:ins w:id="88" w:author="Щербаков" w:date="2018-04-27T18:57:00Z">
              <w:r w:rsidR="00205135">
                <w:rPr>
                  <w:rFonts w:ascii="Arial" w:hAnsi="Arial" w:cs="Arial"/>
                  <w:color w:val="000000"/>
                  <w:sz w:val="24"/>
                  <w:szCs w:val="24"/>
                  <w:lang w:val="en-US"/>
                </w:rPr>
                <w:t>[</w:t>
              </w:r>
            </w:ins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0</w:t>
            </w:r>
            <w:ins w:id="89" w:author="Щербаков" w:date="2018-04-27T18:57:00Z">
              <w:r w:rsidR="00205135">
                <w:rPr>
                  <w:rFonts w:ascii="Arial" w:hAnsi="Arial" w:cs="Arial"/>
                  <w:color w:val="000000"/>
                  <w:sz w:val="24"/>
                  <w:szCs w:val="24"/>
                  <w:lang w:val="en-US"/>
                </w:rPr>
                <w:t>]</w:t>
              </w:r>
            </w:ins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4A1D2" w14:textId="77777777" w:rsidR="00C74F25" w:rsidRPr="00353DCE" w:rsidRDefault="00C74F25" w:rsidP="000C68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</w:pPr>
            <w:r w:rsidRPr="00353DCE"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  <w:t>DQM0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70B534" w14:textId="77777777" w:rsidR="00C74F25" w:rsidRPr="002754EC" w:rsidRDefault="00C74F25" w:rsidP="000C689E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C74F25" w:rsidRPr="002754EC" w14:paraId="34F3293D" w14:textId="77777777" w:rsidTr="00353DC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97"/>
        </w:trPr>
        <w:tc>
          <w:tcPr>
            <w:tcW w:w="1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66C9E" w14:textId="263C4146" w:rsidR="00C74F25" w:rsidRPr="00CA4463" w:rsidRDefault="00C74F25" w:rsidP="000C68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1A916" w14:textId="5C9C127F" w:rsidR="00C74F25" w:rsidRPr="00CA4463" w:rsidRDefault="00C74F25" w:rsidP="0020513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DDR</w:t>
            </w:r>
            <w:ins w:id="90" w:author="Щербаков" w:date="2018-04-27T18:57:00Z">
              <w:r w:rsidR="00205135">
                <w:rPr>
                  <w:rFonts w:ascii="Arial" w:hAnsi="Arial" w:cs="Arial"/>
                  <w:color w:val="000000"/>
                  <w:sz w:val="24"/>
                  <w:szCs w:val="24"/>
                  <w:lang w:val="en-US"/>
                </w:rPr>
                <w:t>0</w:t>
              </w:r>
            </w:ins>
            <w:r w:rsidRPr="00CA4463">
              <w:rPr>
                <w:rFonts w:ascii="Arial" w:hAnsi="Arial" w:cs="Arial"/>
                <w:color w:val="000000"/>
                <w:sz w:val="24"/>
                <w:szCs w:val="24"/>
              </w:rPr>
              <w:t>_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DQ</w:t>
            </w:r>
            <w:del w:id="91" w:author="Щербаков" w:date="2018-04-27T18:57:00Z">
              <w:r w:rsidDel="00205135">
                <w:rPr>
                  <w:rFonts w:ascii="Arial" w:hAnsi="Arial" w:cs="Arial"/>
                  <w:color w:val="000000"/>
                  <w:sz w:val="24"/>
                  <w:szCs w:val="24"/>
                  <w:lang w:val="en-US"/>
                </w:rPr>
                <w:delText>&lt;</w:delText>
              </w:r>
            </w:del>
            <w:ins w:id="92" w:author="Щербаков" w:date="2018-04-27T18:57:00Z">
              <w:r w:rsidR="00205135">
                <w:rPr>
                  <w:rFonts w:ascii="Arial" w:hAnsi="Arial" w:cs="Arial"/>
                  <w:color w:val="000000"/>
                  <w:sz w:val="24"/>
                  <w:szCs w:val="24"/>
                  <w:lang w:val="en-US"/>
                </w:rPr>
                <w:t>[</w:t>
              </w:r>
            </w:ins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0</w:t>
            </w:r>
            <w:ins w:id="93" w:author="Щербаков" w:date="2018-04-27T18:57:00Z">
              <w:r w:rsidR="00205135">
                <w:rPr>
                  <w:rFonts w:ascii="Arial" w:hAnsi="Arial" w:cs="Arial"/>
                  <w:color w:val="000000"/>
                  <w:sz w:val="24"/>
                  <w:szCs w:val="24"/>
                  <w:lang w:val="en-US"/>
                </w:rPr>
                <w:t>]</w:t>
              </w:r>
            </w:ins>
            <w:del w:id="94" w:author="Щербаков" w:date="2018-04-27T18:57:00Z">
              <w:r w:rsidDel="00205135">
                <w:rPr>
                  <w:rFonts w:ascii="Arial" w:hAnsi="Arial" w:cs="Arial"/>
                  <w:color w:val="000000"/>
                  <w:sz w:val="24"/>
                  <w:szCs w:val="24"/>
                  <w:lang w:val="en-US"/>
                </w:rPr>
                <w:delText>&gt;</w:delText>
              </w:r>
            </w:del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099F9" w14:textId="77777777" w:rsidR="00C74F25" w:rsidRPr="00353DCE" w:rsidRDefault="00C74F25" w:rsidP="000C68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</w:pPr>
            <w:r w:rsidRPr="00353DCE"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  <w:t>DQ[0]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1F9063" w14:textId="77777777" w:rsidR="00C74F25" w:rsidRPr="002754EC" w:rsidRDefault="00C74F25" w:rsidP="000C689E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C74F25" w:rsidRPr="002754EC" w14:paraId="43A569C2" w14:textId="77777777" w:rsidTr="00353DC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97"/>
        </w:trPr>
        <w:tc>
          <w:tcPr>
            <w:tcW w:w="1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1EBFD" w14:textId="70A0E7E7" w:rsidR="00C74F25" w:rsidRPr="00CA4463" w:rsidRDefault="00C74F25" w:rsidP="000C68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73927" w14:textId="389FEF18" w:rsidR="00C74F25" w:rsidRPr="00CA4463" w:rsidRDefault="00C74F25" w:rsidP="000C68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DDR</w:t>
            </w:r>
            <w:ins w:id="95" w:author="Щербаков" w:date="2018-04-27T18:57:00Z">
              <w:r w:rsidR="003928AA">
                <w:rPr>
                  <w:rFonts w:ascii="Arial" w:hAnsi="Arial" w:cs="Arial"/>
                  <w:color w:val="000000"/>
                  <w:sz w:val="24"/>
                  <w:szCs w:val="24"/>
                  <w:lang w:val="en-US"/>
                </w:rPr>
                <w:t>0</w:t>
              </w:r>
            </w:ins>
            <w:r w:rsidRPr="00CA4463">
              <w:rPr>
                <w:rFonts w:ascii="Arial" w:hAnsi="Arial" w:cs="Arial"/>
                <w:color w:val="000000"/>
                <w:sz w:val="24"/>
                <w:szCs w:val="24"/>
              </w:rPr>
              <w:t>_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A</w:t>
            </w:r>
            <w:ins w:id="96" w:author="Щербаков" w:date="2018-04-27T18:57:00Z">
              <w:r w:rsidR="003928AA">
                <w:rPr>
                  <w:rFonts w:ascii="Arial" w:hAnsi="Arial" w:cs="Arial"/>
                  <w:color w:val="000000"/>
                  <w:sz w:val="24"/>
                  <w:szCs w:val="24"/>
                  <w:lang w:val="en-US"/>
                </w:rPr>
                <w:t>[</w:t>
              </w:r>
            </w:ins>
            <w:del w:id="97" w:author="Щербаков" w:date="2018-04-27T18:57:00Z">
              <w:r w:rsidDel="003928AA">
                <w:rPr>
                  <w:rFonts w:ascii="Arial" w:hAnsi="Arial" w:cs="Arial"/>
                  <w:color w:val="000000"/>
                  <w:sz w:val="24"/>
                  <w:szCs w:val="24"/>
                  <w:lang w:val="en-US"/>
                </w:rPr>
                <w:delText>&lt;</w:delText>
              </w:r>
            </w:del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0</w:t>
            </w:r>
            <w:ins w:id="98" w:author="Щербаков" w:date="2018-04-27T18:57:00Z">
              <w:r w:rsidR="003928AA">
                <w:rPr>
                  <w:rFonts w:ascii="Arial" w:hAnsi="Arial" w:cs="Arial"/>
                  <w:color w:val="000000"/>
                  <w:sz w:val="24"/>
                  <w:szCs w:val="24"/>
                  <w:lang w:val="en-US"/>
                </w:rPr>
                <w:t>]</w:t>
              </w:r>
            </w:ins>
            <w:del w:id="99" w:author="Щербаков" w:date="2018-04-27T18:57:00Z">
              <w:r w:rsidDel="003928AA">
                <w:rPr>
                  <w:rFonts w:ascii="Arial" w:hAnsi="Arial" w:cs="Arial"/>
                  <w:color w:val="000000"/>
                  <w:sz w:val="24"/>
                  <w:szCs w:val="24"/>
                  <w:lang w:val="en-US"/>
                </w:rPr>
                <w:delText>&gt;</w:delText>
              </w:r>
            </w:del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86AE7" w14:textId="77777777" w:rsidR="00C74F25" w:rsidRPr="00353DCE" w:rsidRDefault="00C74F25" w:rsidP="000C68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</w:pPr>
            <w:r w:rsidRPr="00353DCE"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  <w:t>MA[0]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DA02AD" w14:textId="77777777" w:rsidR="00C74F25" w:rsidRPr="002754EC" w:rsidRDefault="00C74F25" w:rsidP="000C689E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C74F25" w:rsidRPr="002754EC" w14:paraId="25795E93" w14:textId="77777777" w:rsidTr="00353DC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97"/>
        </w:trPr>
        <w:tc>
          <w:tcPr>
            <w:tcW w:w="1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7192F" w14:textId="67ED8213" w:rsidR="00C74F25" w:rsidRPr="00CA4463" w:rsidRDefault="00C74F25" w:rsidP="000C68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DF485" w14:textId="77C6266F" w:rsidR="00C74F25" w:rsidRPr="00CA4463" w:rsidRDefault="00C74F25" w:rsidP="000C68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DDR</w:t>
            </w:r>
            <w:ins w:id="100" w:author="Щербаков" w:date="2018-04-27T18:57:00Z">
              <w:r w:rsidR="003928AA">
                <w:rPr>
                  <w:rFonts w:ascii="Arial" w:hAnsi="Arial" w:cs="Arial"/>
                  <w:color w:val="000000"/>
                  <w:sz w:val="24"/>
                  <w:szCs w:val="24"/>
                  <w:lang w:val="en-US"/>
                </w:rPr>
                <w:t>0</w:t>
              </w:r>
            </w:ins>
            <w:r w:rsidRPr="00CA4463">
              <w:rPr>
                <w:rFonts w:ascii="Arial" w:hAnsi="Arial" w:cs="Arial"/>
                <w:color w:val="000000"/>
                <w:sz w:val="24"/>
                <w:szCs w:val="24"/>
              </w:rPr>
              <w:t>_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CAS_N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A60FD" w14:textId="77777777" w:rsidR="00C74F25" w:rsidRPr="00353DCE" w:rsidRDefault="00C74F25" w:rsidP="000C68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</w:pPr>
            <w:r w:rsidRPr="00353DCE"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  <w:t>CAS#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F7BF78" w14:textId="77777777" w:rsidR="00C74F25" w:rsidRPr="002754EC" w:rsidRDefault="00C74F25" w:rsidP="000C689E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C74F25" w:rsidRPr="002754EC" w14:paraId="11CBBF26" w14:textId="77777777" w:rsidTr="00353DC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97"/>
        </w:trPr>
        <w:tc>
          <w:tcPr>
            <w:tcW w:w="1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DEA2B" w14:textId="1DA4082B" w:rsidR="00C74F25" w:rsidRPr="00CA4463" w:rsidRDefault="00C74F25" w:rsidP="000C68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D5960" w14:textId="2F1CF795" w:rsidR="00C74F25" w:rsidRPr="00CA4463" w:rsidRDefault="00C74F25" w:rsidP="000C68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DDR</w:t>
            </w:r>
            <w:ins w:id="101" w:author="Щербаков" w:date="2018-04-27T18:57:00Z">
              <w:r w:rsidR="003928AA">
                <w:rPr>
                  <w:rFonts w:ascii="Arial" w:hAnsi="Arial" w:cs="Arial"/>
                  <w:color w:val="000000"/>
                  <w:sz w:val="24"/>
                  <w:szCs w:val="24"/>
                  <w:lang w:val="en-US"/>
                </w:rPr>
                <w:t>0</w:t>
              </w:r>
            </w:ins>
            <w:r w:rsidRPr="00CA4463">
              <w:rPr>
                <w:rFonts w:ascii="Arial" w:hAnsi="Arial" w:cs="Arial"/>
                <w:color w:val="000000"/>
                <w:sz w:val="24"/>
                <w:szCs w:val="24"/>
              </w:rPr>
              <w:t>_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RAS_N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A84FB" w14:textId="77777777" w:rsidR="00C74F25" w:rsidRPr="00353DCE" w:rsidRDefault="00C74F25" w:rsidP="000C68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</w:pPr>
            <w:r w:rsidRPr="00353DCE"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  <w:t>RAS#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2C4123" w14:textId="77777777" w:rsidR="00C74F25" w:rsidRPr="002754EC" w:rsidRDefault="00C74F25" w:rsidP="000C689E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C74F25" w:rsidRPr="002754EC" w14:paraId="17ECC57E" w14:textId="77777777" w:rsidTr="00353DC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97"/>
        </w:trPr>
        <w:tc>
          <w:tcPr>
            <w:tcW w:w="1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0C9B4" w14:textId="38DA175D" w:rsidR="00C74F25" w:rsidRPr="00CA4463" w:rsidRDefault="00C74F25" w:rsidP="000C68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6E160" w14:textId="3CB3780A" w:rsidR="00C74F25" w:rsidRPr="00CA4463" w:rsidRDefault="00C74F25" w:rsidP="000C68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DDR</w:t>
            </w:r>
            <w:ins w:id="102" w:author="Щербаков" w:date="2018-04-27T18:57:00Z">
              <w:r w:rsidR="003928AA">
                <w:rPr>
                  <w:rFonts w:ascii="Arial" w:hAnsi="Arial" w:cs="Arial"/>
                  <w:color w:val="000000"/>
                  <w:sz w:val="24"/>
                  <w:szCs w:val="24"/>
                  <w:lang w:val="en-US"/>
                </w:rPr>
                <w:t>0</w:t>
              </w:r>
            </w:ins>
            <w:r w:rsidRPr="00CA4463">
              <w:rPr>
                <w:rFonts w:ascii="Arial" w:hAnsi="Arial" w:cs="Arial"/>
                <w:color w:val="000000"/>
                <w:sz w:val="24"/>
                <w:szCs w:val="24"/>
              </w:rPr>
              <w:t>_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WE_N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0D154" w14:textId="77777777" w:rsidR="00C74F25" w:rsidRPr="00353DCE" w:rsidRDefault="00C74F25" w:rsidP="000C68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</w:pPr>
            <w:r w:rsidRPr="00353DCE"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  <w:t>WE#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DB58DC" w14:textId="77777777" w:rsidR="00C74F25" w:rsidRPr="002754EC" w:rsidRDefault="00C74F25" w:rsidP="000C689E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C74F25" w:rsidRPr="002754EC" w14:paraId="6E830D03" w14:textId="77777777" w:rsidTr="00353DC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97"/>
        </w:trPr>
        <w:tc>
          <w:tcPr>
            <w:tcW w:w="1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136E1" w14:textId="21BF180A" w:rsidR="00C74F25" w:rsidRPr="00CA4463" w:rsidRDefault="00C74F25" w:rsidP="000C68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35A36" w14:textId="19916058" w:rsidR="00C74F25" w:rsidRPr="00CA4463" w:rsidRDefault="00C74F25" w:rsidP="000C68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DDR</w:t>
            </w:r>
            <w:ins w:id="103" w:author="Щербаков" w:date="2018-04-27T18:57:00Z">
              <w:r w:rsidR="003928AA">
                <w:rPr>
                  <w:rFonts w:ascii="Arial" w:hAnsi="Arial" w:cs="Arial"/>
                  <w:color w:val="000000"/>
                  <w:sz w:val="24"/>
                  <w:szCs w:val="24"/>
                  <w:lang w:val="en-US"/>
                </w:rPr>
                <w:t>0</w:t>
              </w:r>
            </w:ins>
            <w:r w:rsidRPr="00CA4463">
              <w:rPr>
                <w:rFonts w:ascii="Arial" w:hAnsi="Arial" w:cs="Arial"/>
                <w:color w:val="000000"/>
                <w:sz w:val="24"/>
                <w:szCs w:val="24"/>
              </w:rPr>
              <w:t>_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MCKE</w:t>
            </w:r>
            <w:del w:id="104" w:author="Щербаков" w:date="2018-04-27T18:57:00Z">
              <w:r w:rsidDel="003928AA">
                <w:rPr>
                  <w:rFonts w:ascii="Arial" w:hAnsi="Arial" w:cs="Arial"/>
                  <w:color w:val="000000"/>
                  <w:sz w:val="24"/>
                  <w:szCs w:val="24"/>
                  <w:lang w:val="en-US"/>
                </w:rPr>
                <w:delText>0</w:delText>
              </w:r>
            </w:del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8A8D9" w14:textId="5134B1AB" w:rsidR="00C74F25" w:rsidRPr="00353DCE" w:rsidRDefault="003928AA" w:rsidP="000C68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</w:pPr>
            <w:ins w:id="105" w:author="Щербаков" w:date="2018-04-27T18:58:00Z">
              <w:r>
                <w:rPr>
                  <w:rFonts w:ascii="Arial" w:hAnsi="Arial" w:cs="Arial"/>
                  <w:color w:val="000000"/>
                  <w:sz w:val="24"/>
                  <w:szCs w:val="24"/>
                  <w:highlight w:val="yellow"/>
                  <w:lang w:val="en-US"/>
                </w:rPr>
                <w:t>MCKE</w:t>
              </w:r>
            </w:ins>
            <w:del w:id="106" w:author="Щербаков" w:date="2018-04-27T18:58:00Z">
              <w:r w:rsidR="00C74F25" w:rsidRPr="00353DCE" w:rsidDel="003928AA">
                <w:rPr>
                  <w:rFonts w:ascii="Arial" w:hAnsi="Arial" w:cs="Arial"/>
                  <w:color w:val="000000"/>
                  <w:sz w:val="24"/>
                  <w:szCs w:val="24"/>
                  <w:highlight w:val="yellow"/>
                  <w:lang w:val="en-US"/>
                </w:rPr>
                <w:delText>DQ[0]</w:delText>
              </w:r>
            </w:del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E287DD" w14:textId="77777777" w:rsidR="00C74F25" w:rsidRPr="002754EC" w:rsidRDefault="00C74F25" w:rsidP="000C689E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C74F25" w:rsidRPr="002754EC" w14:paraId="7E0479AF" w14:textId="77777777" w:rsidTr="00353DC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97"/>
        </w:trPr>
        <w:tc>
          <w:tcPr>
            <w:tcW w:w="1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7233A" w14:textId="3B09F586" w:rsidR="00C74F25" w:rsidRPr="00CA4463" w:rsidRDefault="00C74F25" w:rsidP="000C68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F3AB8" w14:textId="6B2323FD" w:rsidR="00C74F25" w:rsidRPr="00CA4463" w:rsidRDefault="00C74F25" w:rsidP="003928A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DDR</w:t>
            </w:r>
            <w:ins w:id="107" w:author="Щербаков" w:date="2018-04-27T18:58:00Z">
              <w:r w:rsidR="003928AA">
                <w:rPr>
                  <w:rFonts w:ascii="Arial" w:hAnsi="Arial" w:cs="Arial"/>
                  <w:color w:val="000000"/>
                  <w:sz w:val="24"/>
                  <w:szCs w:val="24"/>
                  <w:lang w:val="en-US"/>
                </w:rPr>
                <w:t>0</w:t>
              </w:r>
            </w:ins>
            <w:r w:rsidRPr="00CA4463">
              <w:rPr>
                <w:rFonts w:ascii="Arial" w:hAnsi="Arial" w:cs="Arial"/>
                <w:color w:val="000000"/>
                <w:sz w:val="24"/>
                <w:szCs w:val="24"/>
              </w:rPr>
              <w:t>_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BA</w:t>
            </w:r>
            <w:del w:id="108" w:author="Щербаков" w:date="2018-04-27T18:58:00Z">
              <w:r w:rsidDel="003928AA">
                <w:rPr>
                  <w:rFonts w:ascii="Arial" w:hAnsi="Arial" w:cs="Arial"/>
                  <w:color w:val="000000"/>
                  <w:sz w:val="24"/>
                  <w:szCs w:val="24"/>
                  <w:lang w:val="en-US"/>
                </w:rPr>
                <w:delText>&lt;</w:delText>
              </w:r>
            </w:del>
            <w:ins w:id="109" w:author="Щербаков" w:date="2018-04-27T18:58:00Z">
              <w:r w:rsidR="003928AA">
                <w:rPr>
                  <w:rFonts w:ascii="Arial" w:hAnsi="Arial" w:cs="Arial"/>
                  <w:color w:val="000000"/>
                  <w:sz w:val="24"/>
                  <w:szCs w:val="24"/>
                  <w:lang w:val="en-US"/>
                </w:rPr>
                <w:t>[</w:t>
              </w:r>
            </w:ins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0</w:t>
            </w:r>
            <w:ins w:id="110" w:author="Щербаков" w:date="2018-04-27T18:58:00Z">
              <w:r w:rsidR="003928AA">
                <w:rPr>
                  <w:rFonts w:ascii="Arial" w:hAnsi="Arial" w:cs="Arial"/>
                  <w:color w:val="000000"/>
                  <w:sz w:val="24"/>
                  <w:szCs w:val="24"/>
                  <w:lang w:val="en-US"/>
                </w:rPr>
                <w:t>]</w:t>
              </w:r>
            </w:ins>
            <w:del w:id="111" w:author="Щербаков" w:date="2018-04-27T18:58:00Z">
              <w:r w:rsidDel="003928AA">
                <w:rPr>
                  <w:rFonts w:ascii="Arial" w:hAnsi="Arial" w:cs="Arial"/>
                  <w:color w:val="000000"/>
                  <w:sz w:val="24"/>
                  <w:szCs w:val="24"/>
                  <w:lang w:val="en-US"/>
                </w:rPr>
                <w:delText>&gt;</w:delText>
              </w:r>
            </w:del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C65BC" w14:textId="77777777" w:rsidR="00C74F25" w:rsidRPr="00353DCE" w:rsidRDefault="00C74F25" w:rsidP="000C68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</w:pPr>
            <w:r w:rsidRPr="00353DCE"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  <w:t>BA[0]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079C50" w14:textId="77777777" w:rsidR="00C74F25" w:rsidRPr="002754EC" w:rsidRDefault="00C74F25" w:rsidP="000C689E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C74F25" w:rsidRPr="002754EC" w14:paraId="31D6F3A6" w14:textId="77777777" w:rsidTr="00353DC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97"/>
        </w:trPr>
        <w:tc>
          <w:tcPr>
            <w:tcW w:w="1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D1980" w14:textId="081CF0DF" w:rsidR="00C74F25" w:rsidRPr="00CA4463" w:rsidRDefault="00C74F25" w:rsidP="000C68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7FEC5" w14:textId="11D31B86" w:rsidR="00C74F25" w:rsidRPr="00CA4463" w:rsidRDefault="00C74F25" w:rsidP="000C68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DDR</w:t>
            </w:r>
            <w:ins w:id="112" w:author="Щербаков" w:date="2018-04-27T18:58:00Z">
              <w:r w:rsidR="003928AA">
                <w:rPr>
                  <w:rFonts w:ascii="Arial" w:hAnsi="Arial" w:cs="Arial"/>
                  <w:color w:val="000000"/>
                  <w:sz w:val="24"/>
                  <w:szCs w:val="24"/>
                  <w:lang w:val="en-US"/>
                </w:rPr>
                <w:t>0</w:t>
              </w:r>
            </w:ins>
            <w:r w:rsidRPr="00CA4463">
              <w:rPr>
                <w:rFonts w:ascii="Arial" w:hAnsi="Arial" w:cs="Arial"/>
                <w:color w:val="000000"/>
                <w:sz w:val="24"/>
                <w:szCs w:val="24"/>
              </w:rPr>
              <w:t>_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ODT</w:t>
            </w:r>
            <w:del w:id="113" w:author="Щербаков" w:date="2018-04-27T18:58:00Z">
              <w:r w:rsidDel="003928AA">
                <w:rPr>
                  <w:rFonts w:ascii="Arial" w:hAnsi="Arial" w:cs="Arial"/>
                  <w:color w:val="000000"/>
                  <w:sz w:val="24"/>
                  <w:szCs w:val="24"/>
                  <w:lang w:val="en-US"/>
                </w:rPr>
                <w:delText>0</w:delText>
              </w:r>
            </w:del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5990A" w14:textId="77777777" w:rsidR="00C74F25" w:rsidRPr="00353DCE" w:rsidRDefault="00C74F25" w:rsidP="000C68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</w:pPr>
            <w:r w:rsidRPr="00353DCE"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  <w:t>ODT</w:t>
            </w:r>
            <w:del w:id="114" w:author="Щербаков" w:date="2018-04-27T18:59:00Z">
              <w:r w:rsidRPr="00353DCE" w:rsidDel="003928AA">
                <w:rPr>
                  <w:rFonts w:ascii="Arial" w:hAnsi="Arial" w:cs="Arial"/>
                  <w:color w:val="000000"/>
                  <w:sz w:val="24"/>
                  <w:szCs w:val="24"/>
                  <w:highlight w:val="yellow"/>
                  <w:lang w:val="en-US"/>
                </w:rPr>
                <w:delText>0</w:delText>
              </w:r>
            </w:del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0D0DCC" w14:textId="77777777" w:rsidR="00C74F25" w:rsidRPr="002754EC" w:rsidRDefault="00C74F25" w:rsidP="000C689E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C74F25" w:rsidRPr="002754EC" w14:paraId="39FDA588" w14:textId="77777777" w:rsidTr="00353DC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97"/>
        </w:trPr>
        <w:tc>
          <w:tcPr>
            <w:tcW w:w="1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DE50C" w14:textId="595150A9" w:rsidR="00C74F25" w:rsidRPr="00CA4463" w:rsidRDefault="00C74F25" w:rsidP="000C68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8CA9D" w14:textId="4F4A0B00" w:rsidR="00C74F25" w:rsidRPr="00CA4463" w:rsidRDefault="00C74F25" w:rsidP="000C68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DDR</w:t>
            </w:r>
            <w:ins w:id="115" w:author="Щербаков" w:date="2018-04-27T18:58:00Z">
              <w:r w:rsidR="003928AA">
                <w:rPr>
                  <w:rFonts w:ascii="Arial" w:hAnsi="Arial" w:cs="Arial"/>
                  <w:color w:val="000000"/>
                  <w:sz w:val="24"/>
                  <w:szCs w:val="24"/>
                  <w:lang w:val="en-US"/>
                </w:rPr>
                <w:t>0</w:t>
              </w:r>
            </w:ins>
            <w:r w:rsidRPr="00CA4463">
              <w:rPr>
                <w:rFonts w:ascii="Arial" w:hAnsi="Arial" w:cs="Arial"/>
                <w:color w:val="000000"/>
                <w:sz w:val="24"/>
                <w:szCs w:val="24"/>
              </w:rPr>
              <w:t>_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CS</w:t>
            </w:r>
            <w:del w:id="116" w:author="Щербаков" w:date="2018-04-27T18:59:00Z">
              <w:r w:rsidDel="003928AA">
                <w:rPr>
                  <w:rFonts w:ascii="Arial" w:hAnsi="Arial" w:cs="Arial"/>
                  <w:color w:val="000000"/>
                  <w:sz w:val="24"/>
                  <w:szCs w:val="24"/>
                  <w:lang w:val="en-US"/>
                </w:rPr>
                <w:delText>0</w:delText>
              </w:r>
            </w:del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_N</w:t>
            </w:r>
            <w:ins w:id="117" w:author="Щербаков" w:date="2018-04-27T18:59:00Z">
              <w:r w:rsidR="003928AA">
                <w:rPr>
                  <w:rFonts w:ascii="Arial" w:hAnsi="Arial" w:cs="Arial"/>
                  <w:color w:val="000000"/>
                  <w:sz w:val="24"/>
                  <w:szCs w:val="24"/>
                  <w:lang w:val="en-US"/>
                </w:rPr>
                <w:t>[0]</w:t>
              </w:r>
            </w:ins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1A6ED" w14:textId="77777777" w:rsidR="00C74F25" w:rsidRPr="00353DCE" w:rsidRDefault="00C74F25" w:rsidP="000C68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</w:pPr>
            <w:r w:rsidRPr="00353DCE"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  <w:t>CS0#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4DAD49" w14:textId="77777777" w:rsidR="00C74F25" w:rsidRPr="002754EC" w:rsidRDefault="00C74F25" w:rsidP="000C689E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14:paraId="52C42E58" w14:textId="77777777" w:rsidR="00C74F25" w:rsidRDefault="00C74F25" w:rsidP="00C74F25">
      <w:pPr>
        <w:pStyle w:val="DOC5"/>
        <w:ind w:firstLine="0"/>
      </w:pPr>
    </w:p>
    <w:p w14:paraId="4B32BAF0" w14:textId="48A21386" w:rsidR="00C74F25" w:rsidRDefault="00C74F25" w:rsidP="00C74F25">
      <w:pPr>
        <w:pStyle w:val="DOC4"/>
        <w:numPr>
          <w:ilvl w:val="3"/>
          <w:numId w:val="1"/>
        </w:numPr>
        <w:ind w:left="0" w:firstLine="709"/>
      </w:pPr>
      <w:r w:rsidRPr="004D5038">
        <w:t>Выводы</w:t>
      </w:r>
      <w:r>
        <w:t xml:space="preserve"> с сигналами микросхемы </w:t>
      </w:r>
      <w:r w:rsidR="00353DCE" w:rsidRPr="0037566C">
        <w:rPr>
          <w:highlight w:val="yellow"/>
        </w:rPr>
        <w:t>1890ВК018</w:t>
      </w:r>
      <w:r w:rsidRPr="004D5038">
        <w:t>,</w:t>
      </w:r>
      <w:r>
        <w:t xml:space="preserve"> указанные в таблице 5,</w:t>
      </w:r>
      <w:r w:rsidRPr="00C718F1">
        <w:t xml:space="preserve"> </w:t>
      </w:r>
      <w:r w:rsidRPr="004D5038">
        <w:t xml:space="preserve">должны быть выведены </w:t>
      </w:r>
      <w:r>
        <w:t xml:space="preserve">через </w:t>
      </w:r>
      <w:r w:rsidRPr="00897ED1">
        <w:t>двухпозиционные перемычки</w:t>
      </w:r>
      <w:r>
        <w:t xml:space="preserve"> или на</w:t>
      </w:r>
      <w:r w:rsidRPr="00D51679">
        <w:t xml:space="preserve"> </w:t>
      </w:r>
      <w:r>
        <w:t xml:space="preserve">цепь земли </w:t>
      </w:r>
      <w:r>
        <w:rPr>
          <w:lang w:val="en-US"/>
        </w:rPr>
        <w:t>GND</w:t>
      </w:r>
      <w:r w:rsidRPr="00D51679">
        <w:t>_</w:t>
      </w:r>
      <w:r>
        <w:rPr>
          <w:lang w:val="en-US"/>
        </w:rPr>
        <w:t>Digital</w:t>
      </w:r>
      <w:r>
        <w:t>, или</w:t>
      </w:r>
      <w:r w:rsidRPr="0022069D">
        <w:t xml:space="preserve"> </w:t>
      </w:r>
      <w:r>
        <w:t xml:space="preserve">через резистор 10 кОм на канал питания цепи </w:t>
      </w:r>
      <w:r>
        <w:rPr>
          <w:lang w:val="en-US"/>
        </w:rPr>
        <w:t>V</w:t>
      </w:r>
      <w:r>
        <w:t>СС</w:t>
      </w:r>
      <w:r w:rsidRPr="00416338">
        <w:t>_</w:t>
      </w:r>
      <w:r>
        <w:t>3</w:t>
      </w:r>
      <w:r>
        <w:rPr>
          <w:lang w:val="en-US"/>
        </w:rPr>
        <w:t>V</w:t>
      </w:r>
      <w:r w:rsidRPr="0022069D">
        <w:t>3</w:t>
      </w:r>
      <w:r>
        <w:t>.</w:t>
      </w:r>
    </w:p>
    <w:p w14:paraId="743A6246" w14:textId="77777777" w:rsidR="00C74F25" w:rsidRDefault="00C74F25" w:rsidP="00C74F25">
      <w:pPr>
        <w:pStyle w:val="DOC5"/>
        <w:ind w:firstLine="0"/>
      </w:pPr>
    </w:p>
    <w:p w14:paraId="7ED91681" w14:textId="77777777" w:rsidR="00C74F25" w:rsidRPr="00897ED1" w:rsidRDefault="00C74F25" w:rsidP="00C74F25">
      <w:pPr>
        <w:pStyle w:val="DOC5"/>
        <w:ind w:firstLine="0"/>
      </w:pPr>
      <w:r w:rsidRPr="00897ED1">
        <w:t xml:space="preserve">Таблица </w:t>
      </w:r>
      <w:r>
        <w:t>5</w:t>
      </w:r>
      <w:r w:rsidRPr="00897ED1">
        <w:t xml:space="preserve"> – </w:t>
      </w:r>
      <w:r>
        <w:t>Набор</w:t>
      </w:r>
      <w:r w:rsidRPr="00897ED1">
        <w:t xml:space="preserve"> сигнальных выводов микросхемы</w:t>
      </w:r>
      <w:r>
        <w:t xml:space="preserve"> для вывода на </w:t>
      </w:r>
      <w:r w:rsidRPr="00897ED1">
        <w:t xml:space="preserve">двухпозиционные перемычки. </w:t>
      </w:r>
    </w:p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"/>
        <w:gridCol w:w="1843"/>
        <w:gridCol w:w="2977"/>
        <w:gridCol w:w="3544"/>
      </w:tblGrid>
      <w:tr w:rsidR="00C74F25" w:rsidRPr="00897ED1" w14:paraId="311C3297" w14:textId="77777777" w:rsidTr="000C689E">
        <w:trPr>
          <w:gridBefore w:val="1"/>
          <w:wBefore w:w="8" w:type="dxa"/>
          <w:cantSplit/>
          <w:tblHeader/>
        </w:trPr>
        <w:tc>
          <w:tcPr>
            <w:tcW w:w="1843" w:type="dxa"/>
            <w:vAlign w:val="center"/>
          </w:tcPr>
          <w:p w14:paraId="69415576" w14:textId="77777777" w:rsidR="00C74F25" w:rsidRDefault="00C74F25" w:rsidP="000C689E">
            <w:pPr>
              <w:pStyle w:val="DOCtable0"/>
              <w:spacing w:after="0"/>
              <w:rPr>
                <w:sz w:val="28"/>
              </w:rPr>
            </w:pPr>
            <w:r>
              <w:rPr>
                <w:sz w:val="28"/>
              </w:rPr>
              <w:t>Вывод</w:t>
            </w:r>
          </w:p>
          <w:p w14:paraId="0A7880CA" w14:textId="77777777" w:rsidR="00C74F25" w:rsidRPr="002C2856" w:rsidRDefault="00C74F25" w:rsidP="000C689E">
            <w:pPr>
              <w:pStyle w:val="DOCtable"/>
              <w:spacing w:after="0"/>
              <w:jc w:val="center"/>
            </w:pPr>
            <w:r>
              <w:t>микросхемы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4BF16E98" w14:textId="77777777" w:rsidR="00C74F25" w:rsidRPr="00897ED1" w:rsidRDefault="00C74F25" w:rsidP="000C689E">
            <w:pPr>
              <w:pStyle w:val="DOCtable0"/>
              <w:rPr>
                <w:sz w:val="28"/>
              </w:rPr>
            </w:pPr>
            <w:r>
              <w:rPr>
                <w:sz w:val="28"/>
              </w:rPr>
              <w:t>Сигнал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082C9351" w14:textId="77777777" w:rsidR="00C74F25" w:rsidRPr="00336700" w:rsidRDefault="00C74F25" w:rsidP="000C689E">
            <w:pPr>
              <w:pStyle w:val="DOCtable0"/>
              <w:spacing w:after="0"/>
              <w:rPr>
                <w:sz w:val="28"/>
                <w:szCs w:val="28"/>
              </w:rPr>
            </w:pPr>
            <w:r w:rsidRPr="00336700">
              <w:rPr>
                <w:sz w:val="28"/>
                <w:szCs w:val="28"/>
              </w:rPr>
              <w:t>Обозначение центрального вывода перемычки</w:t>
            </w:r>
          </w:p>
        </w:tc>
      </w:tr>
      <w:tr w:rsidR="00C74F25" w:rsidRPr="002754EC" w14:paraId="15534AFE" w14:textId="77777777" w:rsidTr="000C68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97"/>
        </w:trPr>
        <w:tc>
          <w:tcPr>
            <w:tcW w:w="185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F669E" w14:textId="77777777" w:rsidR="00C74F25" w:rsidRPr="00827D31" w:rsidRDefault="00C74F25" w:rsidP="000C68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</w:pPr>
            <w:r w:rsidRPr="00827D31"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  <w:t>AJ24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07DC9" w14:textId="77777777" w:rsidR="00C74F25" w:rsidRPr="00827D31" w:rsidRDefault="00C74F25" w:rsidP="000C68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</w:pPr>
            <w:r w:rsidRPr="00827D31"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  <w:t>SRIO0_P</w:t>
            </w:r>
            <w:r w:rsidRPr="00827D31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S</w:t>
            </w:r>
            <w:r w:rsidRPr="00827D31"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  <w:t>O_EXT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65F50" w14:textId="77777777" w:rsidR="00C74F25" w:rsidRPr="00827D31" w:rsidRDefault="00C74F25" w:rsidP="000C68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</w:pPr>
            <w:r w:rsidRPr="00827D31"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  <w:t>SRIO0_P</w:t>
            </w:r>
            <w:r w:rsidRPr="00827D31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S</w:t>
            </w:r>
            <w:r w:rsidRPr="00827D31"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  <w:t>O</w:t>
            </w:r>
          </w:p>
        </w:tc>
      </w:tr>
      <w:tr w:rsidR="00C74F25" w:rsidRPr="002754EC" w14:paraId="43E53AEF" w14:textId="77777777" w:rsidTr="000C68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97"/>
        </w:trPr>
        <w:tc>
          <w:tcPr>
            <w:tcW w:w="185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0BE54" w14:textId="77777777" w:rsidR="00C74F25" w:rsidRPr="00827D31" w:rsidRDefault="00C74F25" w:rsidP="000C68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</w:pPr>
            <w:r w:rsidRPr="00827D31"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  <w:t>F17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25E00" w14:textId="77777777" w:rsidR="00C74F25" w:rsidRPr="00827D31" w:rsidRDefault="00C74F25" w:rsidP="000C68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</w:pPr>
            <w:r w:rsidRPr="00827D31"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  <w:t>CP2_P</w:t>
            </w:r>
            <w:r w:rsidRPr="00827D31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S</w:t>
            </w:r>
            <w:r w:rsidRPr="00827D31"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  <w:t>O_EXT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D1CC3" w14:textId="77777777" w:rsidR="00C74F25" w:rsidRPr="00827D31" w:rsidRDefault="00C74F25" w:rsidP="000C68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</w:pPr>
            <w:r w:rsidRPr="00827D31"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  <w:t>CP2_P</w:t>
            </w:r>
            <w:r w:rsidRPr="00827D31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S</w:t>
            </w:r>
            <w:r w:rsidRPr="00827D31"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  <w:t>O</w:t>
            </w:r>
          </w:p>
        </w:tc>
      </w:tr>
      <w:tr w:rsidR="00C74F25" w:rsidRPr="002754EC" w14:paraId="7C0A6C4D" w14:textId="77777777" w:rsidTr="000C68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97"/>
        </w:trPr>
        <w:tc>
          <w:tcPr>
            <w:tcW w:w="185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2B159" w14:textId="77777777" w:rsidR="00C74F25" w:rsidRPr="00827D31" w:rsidRDefault="00C74F25" w:rsidP="000C68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</w:pPr>
            <w:r w:rsidRPr="00827D31"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  <w:t>AC12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A8AF6" w14:textId="77777777" w:rsidR="00C74F25" w:rsidRPr="00827D31" w:rsidRDefault="00C74F25" w:rsidP="000C68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</w:pPr>
            <w:r w:rsidRPr="00827D31"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  <w:t>SERV_BOOTROOM0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BADC" w14:textId="77777777" w:rsidR="00C74F25" w:rsidRPr="00827D31" w:rsidRDefault="00C74F25" w:rsidP="000C68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</w:pPr>
            <w:r w:rsidRPr="00827D31"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  <w:t>BOOTROOM0</w:t>
            </w:r>
          </w:p>
        </w:tc>
      </w:tr>
      <w:tr w:rsidR="00C74F25" w:rsidRPr="002754EC" w14:paraId="1A05D80F" w14:textId="77777777" w:rsidTr="000C68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97"/>
        </w:trPr>
        <w:tc>
          <w:tcPr>
            <w:tcW w:w="185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9B2D8" w14:textId="77777777" w:rsidR="00C74F25" w:rsidRPr="00827D31" w:rsidRDefault="00C74F25" w:rsidP="000C68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</w:pPr>
            <w:r w:rsidRPr="00827D31"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  <w:t>AC13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EDF76" w14:textId="77777777" w:rsidR="00C74F25" w:rsidRPr="00827D31" w:rsidRDefault="00C74F25" w:rsidP="000C68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</w:pPr>
            <w:r w:rsidRPr="00827D31"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  <w:t>SERV_BOOTROOM1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F874A" w14:textId="77777777" w:rsidR="00C74F25" w:rsidRPr="00827D31" w:rsidRDefault="00C74F25" w:rsidP="000C68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</w:pPr>
            <w:r w:rsidRPr="00827D31"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  <w:t>BOOTROOM1</w:t>
            </w:r>
          </w:p>
        </w:tc>
      </w:tr>
      <w:tr w:rsidR="00C74F25" w:rsidRPr="002754EC" w14:paraId="2010ABF7" w14:textId="77777777" w:rsidTr="000C68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97"/>
        </w:trPr>
        <w:tc>
          <w:tcPr>
            <w:tcW w:w="1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E7770" w14:textId="77777777" w:rsidR="00C74F25" w:rsidRPr="00827D31" w:rsidRDefault="00C74F25" w:rsidP="000C68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</w:pPr>
            <w:r w:rsidRPr="00827D31"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  <w:t>AK24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8E22D" w14:textId="77777777" w:rsidR="00C74F25" w:rsidRPr="00827D31" w:rsidRDefault="00C74F25" w:rsidP="000C68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</w:pPr>
            <w:r w:rsidRPr="00827D31"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  <w:t>SERV_L_ENDIAN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98DC6" w14:textId="77777777" w:rsidR="00C74F25" w:rsidRPr="00827D31" w:rsidRDefault="00C74F25" w:rsidP="000C68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</w:pPr>
            <w:r w:rsidRPr="00827D31">
              <w:rPr>
                <w:rFonts w:ascii="Arial" w:hAnsi="Arial" w:cs="Arial"/>
                <w:color w:val="000000"/>
                <w:sz w:val="24"/>
                <w:szCs w:val="24"/>
                <w:highlight w:val="yellow"/>
                <w:lang w:val="en-US"/>
              </w:rPr>
              <w:t>L_ENDIAN</w:t>
            </w:r>
          </w:p>
        </w:tc>
      </w:tr>
    </w:tbl>
    <w:p w14:paraId="3AA1DDB3" w14:textId="77777777" w:rsidR="00C74F25" w:rsidRDefault="00C74F25" w:rsidP="00C74F25">
      <w:pPr>
        <w:pStyle w:val="DOC5"/>
        <w:ind w:firstLine="0"/>
      </w:pPr>
    </w:p>
    <w:p w14:paraId="6EC2F3FE" w14:textId="77777777" w:rsidR="00C74F25" w:rsidRPr="003949BF" w:rsidRDefault="00C74F25" w:rsidP="00C74F25">
      <w:pPr>
        <w:pStyle w:val="DOC5"/>
        <w:ind w:firstLine="0"/>
      </w:pPr>
      <w:r>
        <w:t>Указать на шелкографии платы положение подключения.</w:t>
      </w:r>
    </w:p>
    <w:p w14:paraId="48173A8E" w14:textId="74AF869C" w:rsidR="00C74F25" w:rsidRDefault="00C74F25" w:rsidP="00C74F25">
      <w:pPr>
        <w:pStyle w:val="DOC4"/>
        <w:numPr>
          <w:ilvl w:val="3"/>
          <w:numId w:val="1"/>
        </w:numPr>
        <w:ind w:left="0" w:firstLine="709"/>
      </w:pPr>
      <w:r>
        <w:t xml:space="preserve">Сигналы микросхемы </w:t>
      </w:r>
      <w:r w:rsidR="00827D31" w:rsidRPr="0037566C">
        <w:rPr>
          <w:highlight w:val="yellow"/>
        </w:rPr>
        <w:t>1890ВК018</w:t>
      </w:r>
      <w:r w:rsidRPr="004D5038">
        <w:t>,</w:t>
      </w:r>
      <w:r>
        <w:t xml:space="preserve"> указанные в таблице 6,</w:t>
      </w:r>
      <w:r w:rsidRPr="004D5038">
        <w:t xml:space="preserve"> должны быть выведены</w:t>
      </w:r>
      <w:r>
        <w:t xml:space="preserve"> на штыревые соединители (шаг 2.54 мм.), 2 контакта</w:t>
      </w:r>
      <w:r w:rsidRPr="00897ED1">
        <w:t>, один контакт которо</w:t>
      </w:r>
      <w:r>
        <w:t>го</w:t>
      </w:r>
      <w:r w:rsidRPr="00897ED1">
        <w:t xml:space="preserve"> соединен с сигналом, а другой с общим выводом (GND)</w:t>
      </w:r>
      <w:r>
        <w:t>.</w:t>
      </w:r>
    </w:p>
    <w:p w14:paraId="3E2E26FD" w14:textId="77777777" w:rsidR="00C74F25" w:rsidRDefault="00C74F25" w:rsidP="00C74F25">
      <w:pPr>
        <w:pStyle w:val="DOC5"/>
        <w:ind w:firstLine="0"/>
      </w:pPr>
    </w:p>
    <w:p w14:paraId="0B9A83BE" w14:textId="77777777" w:rsidR="00C74F25" w:rsidRPr="00897ED1" w:rsidRDefault="00C74F25" w:rsidP="00C74F25">
      <w:pPr>
        <w:pStyle w:val="DOC5"/>
        <w:ind w:firstLine="0"/>
      </w:pPr>
      <w:r w:rsidRPr="00897ED1">
        <w:t xml:space="preserve">Таблица </w:t>
      </w:r>
      <w:r>
        <w:t>6</w:t>
      </w:r>
      <w:r w:rsidRPr="00897ED1">
        <w:t xml:space="preserve"> – </w:t>
      </w:r>
      <w:r>
        <w:t>Набор</w:t>
      </w:r>
      <w:r w:rsidRPr="00897ED1">
        <w:t xml:space="preserve"> сигнальных выводов микросхемы</w:t>
      </w:r>
      <w:r>
        <w:t xml:space="preserve"> для вывода на </w:t>
      </w:r>
      <w:r w:rsidRPr="00897ED1">
        <w:t>двух</w:t>
      </w:r>
      <w:r>
        <w:t>выводные гребёнки</w:t>
      </w:r>
      <w:r w:rsidRPr="00897ED1">
        <w:t xml:space="preserve"> </w:t>
      </w:r>
      <w:r>
        <w:t>(</w:t>
      </w:r>
      <w:r w:rsidRPr="00897ED1">
        <w:t>перемычки</w:t>
      </w:r>
      <w:r>
        <w:t>)</w:t>
      </w:r>
      <w:r w:rsidRPr="00897ED1">
        <w:t xml:space="preserve">. </w:t>
      </w:r>
    </w:p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"/>
        <w:gridCol w:w="1843"/>
        <w:gridCol w:w="2835"/>
        <w:gridCol w:w="1985"/>
        <w:gridCol w:w="2694"/>
      </w:tblGrid>
      <w:tr w:rsidR="00C74F25" w:rsidRPr="00897ED1" w14:paraId="36A82343" w14:textId="77777777" w:rsidTr="000C689E">
        <w:trPr>
          <w:gridBefore w:val="1"/>
          <w:wBefore w:w="8" w:type="dxa"/>
          <w:cantSplit/>
          <w:tblHeader/>
        </w:trPr>
        <w:tc>
          <w:tcPr>
            <w:tcW w:w="1843" w:type="dxa"/>
            <w:vAlign w:val="center"/>
          </w:tcPr>
          <w:p w14:paraId="41BCBC9B" w14:textId="77777777" w:rsidR="00C74F25" w:rsidRDefault="00C74F25" w:rsidP="000C689E">
            <w:pPr>
              <w:pStyle w:val="DOCtable0"/>
              <w:spacing w:after="0"/>
              <w:rPr>
                <w:sz w:val="28"/>
              </w:rPr>
            </w:pPr>
            <w:r>
              <w:rPr>
                <w:sz w:val="28"/>
              </w:rPr>
              <w:t>Вывод</w:t>
            </w:r>
          </w:p>
          <w:p w14:paraId="009C6313" w14:textId="77777777" w:rsidR="00C74F25" w:rsidRPr="002C2856" w:rsidRDefault="00C74F25" w:rsidP="000C689E">
            <w:pPr>
              <w:pStyle w:val="DOCtable"/>
              <w:spacing w:after="0"/>
              <w:jc w:val="center"/>
            </w:pPr>
            <w:r>
              <w:t>микросхемы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A917E70" w14:textId="77777777" w:rsidR="00C74F25" w:rsidRPr="00897ED1" w:rsidRDefault="00C74F25" w:rsidP="000C689E">
            <w:pPr>
              <w:pStyle w:val="DOCtable0"/>
              <w:rPr>
                <w:sz w:val="28"/>
              </w:rPr>
            </w:pPr>
            <w:r>
              <w:rPr>
                <w:sz w:val="28"/>
              </w:rPr>
              <w:t>Сигнал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AAC3A73" w14:textId="77777777" w:rsidR="00C74F25" w:rsidRPr="00336700" w:rsidRDefault="00C74F25" w:rsidP="000C689E">
            <w:pPr>
              <w:pStyle w:val="DOCtable0"/>
              <w:spacing w:after="0"/>
              <w:rPr>
                <w:sz w:val="28"/>
                <w:szCs w:val="28"/>
              </w:rPr>
            </w:pPr>
            <w:r w:rsidRPr="00336700">
              <w:rPr>
                <w:sz w:val="28"/>
                <w:szCs w:val="28"/>
              </w:rPr>
              <w:t xml:space="preserve">Обозначение </w:t>
            </w:r>
            <w:r>
              <w:rPr>
                <w:sz w:val="28"/>
                <w:szCs w:val="28"/>
              </w:rPr>
              <w:t>сигналь</w:t>
            </w:r>
            <w:r w:rsidRPr="00336700">
              <w:rPr>
                <w:sz w:val="28"/>
                <w:szCs w:val="28"/>
              </w:rPr>
              <w:t>ного вывода перемычки</w:t>
            </w:r>
          </w:p>
        </w:tc>
        <w:tc>
          <w:tcPr>
            <w:tcW w:w="2694" w:type="dxa"/>
            <w:vAlign w:val="center"/>
          </w:tcPr>
          <w:p w14:paraId="0C4B0FC1" w14:textId="77777777" w:rsidR="00C74F25" w:rsidRPr="00897ED1" w:rsidRDefault="00C74F25" w:rsidP="000C689E">
            <w:pPr>
              <w:pStyle w:val="DOCtable0"/>
              <w:rPr>
                <w:sz w:val="28"/>
              </w:rPr>
            </w:pPr>
            <w:r>
              <w:rPr>
                <w:sz w:val="28"/>
              </w:rPr>
              <w:t>Примечание</w:t>
            </w:r>
          </w:p>
        </w:tc>
      </w:tr>
      <w:tr w:rsidR="00C74F25" w:rsidRPr="002754EC" w14:paraId="0CC83D75" w14:textId="77777777" w:rsidTr="00827D3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97"/>
        </w:trPr>
        <w:tc>
          <w:tcPr>
            <w:tcW w:w="185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B5D8FC0" w14:textId="0CCC0CB4" w:rsidR="00C74F25" w:rsidRPr="009928E3" w:rsidRDefault="00C74F25" w:rsidP="000C689E"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0A924" w14:textId="77777777" w:rsidR="00C74F25" w:rsidRPr="0026701F" w:rsidRDefault="00C74F25" w:rsidP="000C68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lang w:val="en-US"/>
              </w:rPr>
              <w:t>SERV_NMI_N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5B59A" w14:textId="77777777" w:rsidR="00C74F25" w:rsidRPr="00A5079E" w:rsidRDefault="00C74F25" w:rsidP="000C68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lang w:val="en-US"/>
              </w:rPr>
              <w:t>NMI_N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F54A199" w14:textId="77777777" w:rsidR="00C74F25" w:rsidRPr="001C4D61" w:rsidRDefault="00C74F25" w:rsidP="000C689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4F25" w:rsidRPr="002754EC" w14:paraId="65444EB0" w14:textId="77777777" w:rsidTr="00827D3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97"/>
        </w:trPr>
        <w:tc>
          <w:tcPr>
            <w:tcW w:w="185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8EA60EE" w14:textId="0B101CF3" w:rsidR="00C74F25" w:rsidRPr="00510FA7" w:rsidRDefault="00C74F25" w:rsidP="000C689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589D7" w14:textId="77777777" w:rsidR="00C74F25" w:rsidRDefault="00C74F25" w:rsidP="000C68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lang w:val="en-US"/>
              </w:rPr>
            </w:pPr>
            <w:del w:id="118" w:author="Щербаков" w:date="2018-04-27T18:59:00Z">
              <w:r w:rsidDel="003928AA">
                <w:rPr>
                  <w:rFonts w:ascii="Arial" w:hAnsi="Arial" w:cs="Arial"/>
                  <w:color w:val="000000"/>
                  <w:sz w:val="24"/>
                  <w:lang w:val="en-US"/>
                </w:rPr>
                <w:delText>X_</w:delText>
              </w:r>
            </w:del>
            <w:r>
              <w:rPr>
                <w:rFonts w:ascii="Arial" w:hAnsi="Arial" w:cs="Arial"/>
                <w:color w:val="000000"/>
                <w:sz w:val="24"/>
                <w:lang w:val="en-US"/>
              </w:rPr>
              <w:t>SERV_RST_N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5CEDA" w14:textId="77777777" w:rsidR="00C74F25" w:rsidRPr="00A5079E" w:rsidRDefault="00C74F25" w:rsidP="000C68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lang w:val="en-US"/>
              </w:rPr>
              <w:t>RESET_N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E6D618E" w14:textId="77777777" w:rsidR="00C74F25" w:rsidRPr="00A5079E" w:rsidRDefault="00C74F25" w:rsidP="000C689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Управление от соединителя с тестером</w:t>
            </w:r>
          </w:p>
        </w:tc>
      </w:tr>
      <w:tr w:rsidR="00C74F25" w:rsidRPr="002754EC" w14:paraId="4A384961" w14:textId="77777777" w:rsidTr="00827D3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97"/>
        </w:trPr>
        <w:tc>
          <w:tcPr>
            <w:tcW w:w="185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88BA86E" w14:textId="04335BAA" w:rsidR="00C74F25" w:rsidRPr="000C689E" w:rsidRDefault="00C74F25" w:rsidP="000C689E"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94C6A" w14:textId="77777777" w:rsidR="00C74F25" w:rsidRPr="00A5079E" w:rsidRDefault="00C74F25" w:rsidP="000C68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lang w:val="en-US"/>
              </w:rPr>
              <w:t>SCAN_TESTMODE0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57125" w14:textId="77777777" w:rsidR="00C74F25" w:rsidRPr="00352F2D" w:rsidRDefault="00C74F25" w:rsidP="000C68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  <w:lang w:val="en-US"/>
              </w:rPr>
              <w:t>SCAN_TM0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B529559" w14:textId="77777777" w:rsidR="00C74F25" w:rsidRPr="001C4D61" w:rsidRDefault="00C74F25" w:rsidP="000C689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4F25" w:rsidRPr="002754EC" w14:paraId="4BBEA65C" w14:textId="77777777" w:rsidTr="00827D3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97"/>
        </w:trPr>
        <w:tc>
          <w:tcPr>
            <w:tcW w:w="185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C63E41B" w14:textId="415043E0" w:rsidR="00C74F25" w:rsidRPr="00A5079E" w:rsidRDefault="00C74F25" w:rsidP="000C689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2BFCB" w14:textId="77777777" w:rsidR="00C74F25" w:rsidRPr="00A5079E" w:rsidRDefault="00C74F25" w:rsidP="000C68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  <w:lang w:val="en-US"/>
              </w:rPr>
              <w:t>SCAN_TESTMODE1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49C72" w14:textId="77777777" w:rsidR="00C74F25" w:rsidRPr="00352F2D" w:rsidRDefault="00C74F25" w:rsidP="000C68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  <w:lang w:val="en-US"/>
              </w:rPr>
              <w:t>SCAN_TM1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B22A91E" w14:textId="77777777" w:rsidR="00C74F25" w:rsidRPr="001C4D61" w:rsidRDefault="00C74F25" w:rsidP="000C689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4F25" w:rsidRPr="002754EC" w14:paraId="356627EE" w14:textId="77777777" w:rsidTr="00827D3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97"/>
        </w:trPr>
        <w:tc>
          <w:tcPr>
            <w:tcW w:w="185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C00F5AE" w14:textId="3F48CE47" w:rsidR="00C74F25" w:rsidRPr="00A5079E" w:rsidRDefault="00C74F25" w:rsidP="000C689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E0161" w14:textId="77777777" w:rsidR="00C74F25" w:rsidRPr="00A5079E" w:rsidRDefault="00C74F25" w:rsidP="000C68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  <w:lang w:val="en-US"/>
              </w:rPr>
              <w:t>SCAN_EN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7D91B" w14:textId="77777777" w:rsidR="00C74F25" w:rsidRPr="00352F2D" w:rsidRDefault="00C74F25" w:rsidP="000C68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  <w:lang w:val="en-US"/>
              </w:rPr>
              <w:t>SCAN_EN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F80A5D1" w14:textId="77777777" w:rsidR="00C74F25" w:rsidRPr="001C4D61" w:rsidRDefault="00C74F25" w:rsidP="000C689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74F25" w:rsidRPr="002754EC" w14:paraId="3EC17785" w14:textId="77777777" w:rsidTr="00827D3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97"/>
        </w:trPr>
        <w:tc>
          <w:tcPr>
            <w:tcW w:w="1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6A99B" w14:textId="671E54D4" w:rsidR="00C74F25" w:rsidRPr="00A5079E" w:rsidRDefault="00C74F25" w:rsidP="000C689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5787A" w14:textId="77777777" w:rsidR="00C74F25" w:rsidRPr="00A5079E" w:rsidRDefault="00C74F25" w:rsidP="000C68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lang w:val="en-US"/>
              </w:rPr>
              <w:t>TEST_TCLK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B99A3" w14:textId="77777777" w:rsidR="00C74F25" w:rsidRPr="00352F2D" w:rsidRDefault="00C74F25" w:rsidP="000C689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  <w:lang w:val="en-US"/>
              </w:rPr>
              <w:t>TEST_TCLK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6200B3" w14:textId="77777777" w:rsidR="00C74F25" w:rsidRPr="001C4D61" w:rsidRDefault="00C74F25" w:rsidP="000C689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14:paraId="076A66F0" w14:textId="1F4C97AB" w:rsidR="00C74F25" w:rsidRPr="003928AA" w:rsidRDefault="00C74F25" w:rsidP="00827D31">
      <w:pPr>
        <w:pStyle w:val="DOC5"/>
        <w:ind w:firstLine="0"/>
      </w:pPr>
      <w:r w:rsidRPr="003928AA">
        <w:rPr>
          <w:rPrChange w:id="119" w:author="Щербаков" w:date="2018-04-27T19:00:00Z">
            <w:rPr>
              <w:lang w:val="en-US"/>
            </w:rPr>
          </w:rPrChange>
        </w:rPr>
        <w:t>*</w:t>
      </w:r>
      <w:r>
        <w:t>Подключение после проходного резистора</w:t>
      </w:r>
      <w:ins w:id="120" w:author="Щербаков" w:date="2018-04-27T19:00:00Z">
        <w:r w:rsidR="003928AA" w:rsidRPr="003928AA">
          <w:rPr>
            <w:rPrChange w:id="121" w:author="Щербаков" w:date="2018-04-27T19:00:00Z">
              <w:rPr>
                <w:lang w:val="en-US"/>
              </w:rPr>
            </w:rPrChange>
          </w:rPr>
          <w:t xml:space="preserve"> (</w:t>
        </w:r>
        <w:r w:rsidR="003928AA">
          <w:t>К чему это ???)</w:t>
        </w:r>
      </w:ins>
    </w:p>
    <w:p w14:paraId="477893C5" w14:textId="77777777" w:rsidR="00D07C11" w:rsidRDefault="00457956" w:rsidP="00457956">
      <w:pPr>
        <w:pStyle w:val="DOC4"/>
      </w:pPr>
      <w:r w:rsidRPr="00457956">
        <w:t xml:space="preserve">Для выводов, представленных в таблице 3, предусмотреть возможность измерения емкости, путем добавления на плате посадочного места </w:t>
      </w:r>
      <w:r w:rsidRPr="00457956">
        <w:lastRenderedPageBreak/>
        <w:t>(гнездо) под двухпозиционную перемычку, один контакт которой соединен с сигналом, а другой с общим выводом (GND).</w:t>
      </w:r>
    </w:p>
    <w:p w14:paraId="477893C6" w14:textId="77777777" w:rsidR="00AC0203" w:rsidRPr="00564388" w:rsidRDefault="00AC0203" w:rsidP="00AC0203">
      <w:pPr>
        <w:pStyle w:val="DOC5"/>
      </w:pPr>
      <w:r>
        <w:t>Таблица 3 – Измерение емкости выводов</w:t>
      </w:r>
    </w:p>
    <w:tbl>
      <w:tblPr>
        <w:tblW w:w="0" w:type="auto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950"/>
        <w:gridCol w:w="4165"/>
        <w:gridCol w:w="2291"/>
        <w:gridCol w:w="2291"/>
      </w:tblGrid>
      <w:tr w:rsidR="00867298" w:rsidRPr="002E6586" w14:paraId="477893CB" w14:textId="77777777" w:rsidTr="00D11684">
        <w:tc>
          <w:tcPr>
            <w:tcW w:w="950" w:type="dxa"/>
            <w:shd w:val="clear" w:color="auto" w:fill="auto"/>
            <w:vAlign w:val="center"/>
          </w:tcPr>
          <w:p w14:paraId="477893C7" w14:textId="77777777" w:rsidR="00867298" w:rsidRPr="002E6586" w:rsidRDefault="00867298" w:rsidP="00D11684">
            <w:pPr>
              <w:pStyle w:val="a5"/>
              <w:ind w:left="0" w:firstLine="0"/>
              <w:rPr>
                <w:highlight w:val="yellow"/>
                <w:lang w:val="en-US"/>
              </w:rPr>
            </w:pPr>
            <w:r w:rsidRPr="002E6586">
              <w:rPr>
                <w:highlight w:val="yellow"/>
                <w:lang w:val="en-US"/>
              </w:rPr>
              <w:t>Pin #</w:t>
            </w:r>
          </w:p>
        </w:tc>
        <w:tc>
          <w:tcPr>
            <w:tcW w:w="4165" w:type="dxa"/>
            <w:shd w:val="clear" w:color="auto" w:fill="auto"/>
            <w:vAlign w:val="center"/>
          </w:tcPr>
          <w:p w14:paraId="477893C8" w14:textId="77777777" w:rsidR="00867298" w:rsidRPr="002E6586" w:rsidRDefault="00867298" w:rsidP="00D11684">
            <w:pPr>
              <w:pStyle w:val="a5"/>
              <w:ind w:left="0" w:firstLine="0"/>
              <w:rPr>
                <w:highlight w:val="yellow"/>
              </w:rPr>
            </w:pPr>
            <w:r w:rsidRPr="002E6586">
              <w:rPr>
                <w:highlight w:val="yellow"/>
              </w:rPr>
              <w:t>Имя сигнала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477893C9" w14:textId="77777777" w:rsidR="00867298" w:rsidRPr="002E6586" w:rsidRDefault="00867298" w:rsidP="00D11684">
            <w:pPr>
              <w:pStyle w:val="a5"/>
              <w:ind w:left="0" w:firstLine="0"/>
              <w:rPr>
                <w:highlight w:val="yellow"/>
              </w:rPr>
            </w:pPr>
            <w:r w:rsidRPr="002E6586">
              <w:rPr>
                <w:highlight w:val="yellow"/>
              </w:rPr>
              <w:t>Тип вывода</w:t>
            </w:r>
          </w:p>
        </w:tc>
        <w:tc>
          <w:tcPr>
            <w:tcW w:w="2291" w:type="dxa"/>
          </w:tcPr>
          <w:p w14:paraId="477893CA" w14:textId="77777777" w:rsidR="00867298" w:rsidRPr="002E6586" w:rsidRDefault="00867298" w:rsidP="00D11684">
            <w:pPr>
              <w:pStyle w:val="a5"/>
              <w:ind w:left="0" w:firstLine="0"/>
              <w:rPr>
                <w:highlight w:val="yellow"/>
              </w:rPr>
            </w:pPr>
            <w:r w:rsidRPr="002E6586">
              <w:rPr>
                <w:highlight w:val="yellow"/>
              </w:rPr>
              <w:t xml:space="preserve">Тип </w:t>
            </w:r>
            <w:proofErr w:type="spellStart"/>
            <w:r w:rsidRPr="002E6586">
              <w:rPr>
                <w:highlight w:val="yellow"/>
              </w:rPr>
              <w:t>пада</w:t>
            </w:r>
            <w:proofErr w:type="spellEnd"/>
          </w:p>
        </w:tc>
      </w:tr>
      <w:tr w:rsidR="00036617" w:rsidRPr="002E6586" w14:paraId="477893D0" w14:textId="77777777" w:rsidTr="00D11684">
        <w:tc>
          <w:tcPr>
            <w:tcW w:w="950" w:type="dxa"/>
            <w:shd w:val="clear" w:color="auto" w:fill="auto"/>
            <w:vAlign w:val="center"/>
          </w:tcPr>
          <w:p w14:paraId="477893CC" w14:textId="1A5A887D" w:rsidR="00036617" w:rsidRPr="002E6586" w:rsidRDefault="00036617" w:rsidP="00036617">
            <w:pPr>
              <w:pStyle w:val="a5"/>
              <w:ind w:left="0" w:firstLine="0"/>
              <w:rPr>
                <w:sz w:val="24"/>
                <w:highlight w:val="yellow"/>
                <w:lang w:val="en-US"/>
              </w:rPr>
            </w:pPr>
          </w:p>
        </w:tc>
        <w:tc>
          <w:tcPr>
            <w:tcW w:w="4165" w:type="dxa"/>
            <w:shd w:val="clear" w:color="auto" w:fill="auto"/>
            <w:vAlign w:val="center"/>
          </w:tcPr>
          <w:p w14:paraId="477893CD" w14:textId="7042A4BC" w:rsidR="00036617" w:rsidRPr="002E6586" w:rsidRDefault="00036617" w:rsidP="00036617">
            <w:pPr>
              <w:pStyle w:val="a5"/>
              <w:ind w:left="0" w:firstLine="0"/>
              <w:rPr>
                <w:sz w:val="24"/>
                <w:highlight w:val="yellow"/>
                <w:lang w:val="en-US"/>
              </w:rPr>
            </w:pPr>
            <w:r>
              <w:t>DDR0_DQ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477893CE" w14:textId="339B2535" w:rsidR="00036617" w:rsidRPr="002E6586" w:rsidRDefault="00036617" w:rsidP="00036617">
            <w:pPr>
              <w:pStyle w:val="a5"/>
              <w:ind w:left="0" w:firstLine="0"/>
              <w:rPr>
                <w:sz w:val="24"/>
                <w:highlight w:val="yellow"/>
                <w:lang w:val="en-US"/>
              </w:rPr>
            </w:pPr>
            <w:r w:rsidRPr="00897ED1">
              <w:rPr>
                <w:sz w:val="24"/>
                <w:lang w:val="en-US"/>
              </w:rPr>
              <w:t>input/output</w:t>
            </w:r>
          </w:p>
        </w:tc>
        <w:tc>
          <w:tcPr>
            <w:tcW w:w="2291" w:type="dxa"/>
          </w:tcPr>
          <w:p w14:paraId="477893CF" w14:textId="24A76F52" w:rsidR="00036617" w:rsidRPr="002E6586" w:rsidRDefault="00036617" w:rsidP="00036617">
            <w:pPr>
              <w:pStyle w:val="a5"/>
              <w:ind w:left="0" w:firstLine="0"/>
              <w:rPr>
                <w:sz w:val="24"/>
                <w:highlight w:val="yellow"/>
                <w:lang w:val="en-US"/>
              </w:rPr>
            </w:pPr>
          </w:p>
        </w:tc>
      </w:tr>
      <w:tr w:rsidR="00036617" w:rsidRPr="002E6586" w14:paraId="477893D5" w14:textId="77777777" w:rsidTr="00D11684">
        <w:tc>
          <w:tcPr>
            <w:tcW w:w="950" w:type="dxa"/>
            <w:shd w:val="clear" w:color="auto" w:fill="auto"/>
            <w:vAlign w:val="center"/>
          </w:tcPr>
          <w:p w14:paraId="477893D1" w14:textId="2AC82263" w:rsidR="00036617" w:rsidRPr="002E6586" w:rsidRDefault="00036617" w:rsidP="00036617">
            <w:pPr>
              <w:pStyle w:val="a5"/>
              <w:ind w:left="0" w:firstLine="0"/>
              <w:rPr>
                <w:sz w:val="24"/>
                <w:highlight w:val="yellow"/>
                <w:lang w:val="en-US"/>
              </w:rPr>
            </w:pPr>
          </w:p>
        </w:tc>
        <w:tc>
          <w:tcPr>
            <w:tcW w:w="4165" w:type="dxa"/>
            <w:shd w:val="clear" w:color="auto" w:fill="auto"/>
            <w:vAlign w:val="center"/>
          </w:tcPr>
          <w:p w14:paraId="477893D2" w14:textId="0CFA735E" w:rsidR="00036617" w:rsidRPr="00036617" w:rsidRDefault="00036617" w:rsidP="00036617">
            <w:pPr>
              <w:pStyle w:val="a5"/>
              <w:ind w:left="0" w:firstLine="0"/>
              <w:rPr>
                <w:sz w:val="24"/>
                <w:highlight w:val="yellow"/>
                <w:lang w:val="en-US"/>
              </w:rPr>
            </w:pPr>
            <w:r>
              <w:t>DDR0_</w:t>
            </w:r>
            <w:r>
              <w:rPr>
                <w:lang w:val="en-US"/>
              </w:rPr>
              <w:t>MA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477893D3" w14:textId="61EF43E2" w:rsidR="00036617" w:rsidRPr="002E6586" w:rsidRDefault="00036617" w:rsidP="00036617">
            <w:pPr>
              <w:pStyle w:val="a5"/>
              <w:ind w:left="0" w:firstLine="0"/>
              <w:rPr>
                <w:sz w:val="24"/>
                <w:highlight w:val="yellow"/>
                <w:lang w:val="en-US"/>
              </w:rPr>
            </w:pPr>
            <w:r w:rsidRPr="00897ED1">
              <w:rPr>
                <w:sz w:val="24"/>
                <w:lang w:val="en-US"/>
              </w:rPr>
              <w:t>output</w:t>
            </w:r>
          </w:p>
        </w:tc>
        <w:tc>
          <w:tcPr>
            <w:tcW w:w="2291" w:type="dxa"/>
          </w:tcPr>
          <w:p w14:paraId="477893D4" w14:textId="1E32D58A" w:rsidR="00036617" w:rsidRPr="002E6586" w:rsidRDefault="00036617" w:rsidP="00036617">
            <w:pPr>
              <w:pStyle w:val="a5"/>
              <w:ind w:left="0" w:firstLine="0"/>
              <w:rPr>
                <w:sz w:val="24"/>
                <w:highlight w:val="yellow"/>
                <w:lang w:val="en-US"/>
              </w:rPr>
            </w:pPr>
          </w:p>
        </w:tc>
      </w:tr>
      <w:tr w:rsidR="00036617" w:rsidRPr="002E6586" w14:paraId="477893DA" w14:textId="77777777" w:rsidTr="00D11684">
        <w:tc>
          <w:tcPr>
            <w:tcW w:w="950" w:type="dxa"/>
            <w:shd w:val="clear" w:color="auto" w:fill="auto"/>
            <w:vAlign w:val="center"/>
          </w:tcPr>
          <w:p w14:paraId="477893D6" w14:textId="09D1B26A" w:rsidR="00036617" w:rsidRPr="002E6586" w:rsidRDefault="00036617" w:rsidP="00036617">
            <w:pPr>
              <w:pStyle w:val="a5"/>
              <w:ind w:left="0" w:firstLine="0"/>
              <w:rPr>
                <w:sz w:val="24"/>
                <w:highlight w:val="yellow"/>
                <w:lang w:val="en-US"/>
              </w:rPr>
            </w:pPr>
          </w:p>
        </w:tc>
        <w:tc>
          <w:tcPr>
            <w:tcW w:w="4165" w:type="dxa"/>
            <w:shd w:val="clear" w:color="auto" w:fill="auto"/>
            <w:vAlign w:val="center"/>
          </w:tcPr>
          <w:p w14:paraId="477893D7" w14:textId="75A16D8E" w:rsidR="00036617" w:rsidRPr="00036617" w:rsidRDefault="00036617" w:rsidP="00036617">
            <w:pPr>
              <w:pStyle w:val="a5"/>
              <w:ind w:left="0" w:firstLine="0"/>
              <w:rPr>
                <w:sz w:val="24"/>
                <w:highlight w:val="yellow"/>
                <w:lang w:val="en-US"/>
              </w:rPr>
            </w:pPr>
            <w:r>
              <w:t>SW0_DO_P</w:t>
            </w:r>
            <w:r>
              <w:rPr>
                <w:lang w:val="en-US"/>
              </w:rPr>
              <w:t>/M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477893D8" w14:textId="748B7858" w:rsidR="00036617" w:rsidRPr="002E6586" w:rsidRDefault="00036617" w:rsidP="00036617">
            <w:pPr>
              <w:pStyle w:val="a5"/>
              <w:ind w:left="0" w:firstLine="0"/>
              <w:rPr>
                <w:sz w:val="24"/>
                <w:highlight w:val="yellow"/>
                <w:lang w:val="en-US"/>
              </w:rPr>
            </w:pPr>
            <w:r w:rsidRPr="00897ED1">
              <w:rPr>
                <w:sz w:val="24"/>
                <w:lang w:val="en-US"/>
              </w:rPr>
              <w:t>output</w:t>
            </w:r>
          </w:p>
        </w:tc>
        <w:tc>
          <w:tcPr>
            <w:tcW w:w="2291" w:type="dxa"/>
          </w:tcPr>
          <w:p w14:paraId="477893D9" w14:textId="6C158CB5" w:rsidR="00036617" w:rsidRPr="002E6586" w:rsidRDefault="00186AA5" w:rsidP="00036617">
            <w:pPr>
              <w:pStyle w:val="a5"/>
              <w:ind w:left="0" w:firstLine="0"/>
              <w:rPr>
                <w:sz w:val="24"/>
                <w:highlight w:val="yellow"/>
                <w:lang w:val="en-US"/>
              </w:rPr>
            </w:pPr>
            <w:ins w:id="122" w:author="Михаил Голяков" w:date="2018-05-03T13:38:00Z">
              <w:r>
                <w:rPr>
                  <w:sz w:val="24"/>
                  <w:highlight w:val="yellow"/>
                  <w:lang w:val="en-US"/>
                </w:rPr>
                <w:t>LVDSTX_65</w:t>
              </w:r>
            </w:ins>
          </w:p>
        </w:tc>
      </w:tr>
      <w:tr w:rsidR="00036617" w:rsidRPr="002E6586" w14:paraId="477893DF" w14:textId="77777777" w:rsidTr="00D11684">
        <w:tc>
          <w:tcPr>
            <w:tcW w:w="950" w:type="dxa"/>
            <w:shd w:val="clear" w:color="auto" w:fill="auto"/>
            <w:vAlign w:val="center"/>
          </w:tcPr>
          <w:p w14:paraId="477893DB" w14:textId="499A5373" w:rsidR="00036617" w:rsidRPr="002E6586" w:rsidRDefault="00036617" w:rsidP="00036617">
            <w:pPr>
              <w:pStyle w:val="a5"/>
              <w:ind w:left="0" w:firstLine="0"/>
              <w:rPr>
                <w:sz w:val="24"/>
                <w:highlight w:val="yellow"/>
              </w:rPr>
            </w:pPr>
          </w:p>
        </w:tc>
        <w:tc>
          <w:tcPr>
            <w:tcW w:w="4165" w:type="dxa"/>
            <w:shd w:val="clear" w:color="auto" w:fill="auto"/>
            <w:vAlign w:val="center"/>
          </w:tcPr>
          <w:p w14:paraId="477893DC" w14:textId="070617D1" w:rsidR="00036617" w:rsidRPr="00036617" w:rsidRDefault="00036617" w:rsidP="00036617">
            <w:pPr>
              <w:pStyle w:val="a5"/>
              <w:ind w:left="0" w:firstLine="0"/>
              <w:rPr>
                <w:sz w:val="24"/>
                <w:highlight w:val="yellow"/>
                <w:lang w:val="en-US"/>
              </w:rPr>
            </w:pPr>
            <w:r>
              <w:t>MKIO0_DO_P</w:t>
            </w:r>
            <w:r>
              <w:rPr>
                <w:lang w:val="en-US"/>
              </w:rPr>
              <w:t>/M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477893DD" w14:textId="2594BD29" w:rsidR="00036617" w:rsidRPr="002E6586" w:rsidRDefault="00036617" w:rsidP="00036617">
            <w:pPr>
              <w:pStyle w:val="a5"/>
              <w:ind w:left="0" w:firstLine="0"/>
              <w:rPr>
                <w:sz w:val="24"/>
                <w:highlight w:val="yellow"/>
                <w:lang w:val="en-US"/>
              </w:rPr>
            </w:pPr>
            <w:r w:rsidRPr="00897ED1">
              <w:rPr>
                <w:sz w:val="24"/>
                <w:lang w:val="en-US"/>
              </w:rPr>
              <w:t>output</w:t>
            </w:r>
          </w:p>
        </w:tc>
        <w:tc>
          <w:tcPr>
            <w:tcW w:w="2291" w:type="dxa"/>
          </w:tcPr>
          <w:p w14:paraId="477893DE" w14:textId="4AF675E4" w:rsidR="00036617" w:rsidRPr="002E6586" w:rsidRDefault="00186AA5" w:rsidP="00036617">
            <w:pPr>
              <w:pStyle w:val="a5"/>
              <w:ind w:left="0" w:firstLine="0"/>
              <w:rPr>
                <w:sz w:val="24"/>
                <w:highlight w:val="yellow"/>
                <w:lang w:val="en-US"/>
              </w:rPr>
            </w:pPr>
            <w:ins w:id="123" w:author="Михаил Голяков" w:date="2018-05-03T13:38:00Z">
              <w:r>
                <w:rPr>
                  <w:sz w:val="24"/>
                  <w:highlight w:val="yellow"/>
                  <w:lang w:val="en-US"/>
                </w:rPr>
                <w:t>DO08</w:t>
              </w:r>
            </w:ins>
          </w:p>
        </w:tc>
      </w:tr>
      <w:tr w:rsidR="00036617" w:rsidRPr="002E6586" w14:paraId="477893E4" w14:textId="77777777" w:rsidTr="00D11684">
        <w:tc>
          <w:tcPr>
            <w:tcW w:w="950" w:type="dxa"/>
            <w:shd w:val="clear" w:color="auto" w:fill="auto"/>
            <w:vAlign w:val="center"/>
          </w:tcPr>
          <w:p w14:paraId="477893E0" w14:textId="55DBE601" w:rsidR="00036617" w:rsidRPr="002E6586" w:rsidRDefault="00036617" w:rsidP="00036617">
            <w:pPr>
              <w:pStyle w:val="a5"/>
              <w:ind w:left="0" w:firstLine="0"/>
              <w:rPr>
                <w:sz w:val="24"/>
                <w:highlight w:val="yellow"/>
                <w:lang w:val="en-US"/>
              </w:rPr>
            </w:pPr>
          </w:p>
        </w:tc>
        <w:tc>
          <w:tcPr>
            <w:tcW w:w="4165" w:type="dxa"/>
            <w:shd w:val="clear" w:color="auto" w:fill="auto"/>
            <w:vAlign w:val="center"/>
          </w:tcPr>
          <w:p w14:paraId="477893E1" w14:textId="74668246" w:rsidR="00036617" w:rsidRPr="002E6586" w:rsidRDefault="00036617" w:rsidP="00036617">
            <w:pPr>
              <w:pStyle w:val="a5"/>
              <w:ind w:left="0" w:firstLine="0"/>
              <w:rPr>
                <w:sz w:val="24"/>
                <w:highlight w:val="yellow"/>
                <w:lang w:val="en-US"/>
              </w:rPr>
            </w:pPr>
            <w:r>
              <w:t>GPIO_BI_A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477893E2" w14:textId="1BEFFDD7" w:rsidR="00036617" w:rsidRPr="002E6586" w:rsidRDefault="00036617" w:rsidP="00036617">
            <w:pPr>
              <w:pStyle w:val="a5"/>
              <w:ind w:left="0" w:firstLine="0"/>
              <w:rPr>
                <w:sz w:val="24"/>
                <w:highlight w:val="yellow"/>
                <w:lang w:val="en-US"/>
              </w:rPr>
            </w:pPr>
            <w:r w:rsidRPr="00897ED1">
              <w:rPr>
                <w:sz w:val="24"/>
                <w:lang w:val="en-US"/>
              </w:rPr>
              <w:t>input/output</w:t>
            </w:r>
          </w:p>
        </w:tc>
        <w:tc>
          <w:tcPr>
            <w:tcW w:w="2291" w:type="dxa"/>
          </w:tcPr>
          <w:p w14:paraId="477893E3" w14:textId="46F89EF2" w:rsidR="00036617" w:rsidRPr="002E6586" w:rsidRDefault="00186AA5" w:rsidP="00036617">
            <w:pPr>
              <w:pStyle w:val="a5"/>
              <w:tabs>
                <w:tab w:val="right" w:pos="2002"/>
              </w:tabs>
              <w:ind w:left="0" w:firstLine="0"/>
              <w:rPr>
                <w:sz w:val="24"/>
                <w:highlight w:val="yellow"/>
                <w:lang w:val="en-US"/>
              </w:rPr>
            </w:pPr>
            <w:ins w:id="124" w:author="Михаил Голяков" w:date="2018-05-03T13:38:00Z">
              <w:r>
                <w:rPr>
                  <w:sz w:val="24"/>
                  <w:highlight w:val="yellow"/>
                  <w:lang w:val="en-US"/>
                </w:rPr>
                <w:t>DB08</w:t>
              </w:r>
            </w:ins>
          </w:p>
        </w:tc>
      </w:tr>
      <w:tr w:rsidR="00036617" w:rsidRPr="002E6586" w14:paraId="477893E9" w14:textId="77777777" w:rsidTr="00D11684">
        <w:tc>
          <w:tcPr>
            <w:tcW w:w="950" w:type="dxa"/>
            <w:shd w:val="clear" w:color="auto" w:fill="auto"/>
            <w:vAlign w:val="center"/>
          </w:tcPr>
          <w:p w14:paraId="477893E5" w14:textId="6BEB0235" w:rsidR="00036617" w:rsidRPr="002E6586" w:rsidRDefault="00036617" w:rsidP="00036617">
            <w:pPr>
              <w:pStyle w:val="a5"/>
              <w:ind w:left="0" w:firstLine="0"/>
              <w:rPr>
                <w:sz w:val="24"/>
                <w:highlight w:val="yellow"/>
                <w:lang w:val="en-US"/>
              </w:rPr>
            </w:pPr>
          </w:p>
        </w:tc>
        <w:tc>
          <w:tcPr>
            <w:tcW w:w="4165" w:type="dxa"/>
            <w:shd w:val="clear" w:color="auto" w:fill="auto"/>
            <w:vAlign w:val="center"/>
          </w:tcPr>
          <w:p w14:paraId="477893E6" w14:textId="37B86EA4" w:rsidR="00036617" w:rsidRPr="002E6586" w:rsidRDefault="00036617" w:rsidP="00036617">
            <w:pPr>
              <w:pStyle w:val="a5"/>
              <w:ind w:left="0" w:firstLine="0"/>
              <w:rPr>
                <w:sz w:val="24"/>
                <w:highlight w:val="yellow"/>
                <w:lang w:val="en-US"/>
              </w:rPr>
            </w:pPr>
            <w:r>
              <w:t>JTAG_TDO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477893E7" w14:textId="562984AB" w:rsidR="00036617" w:rsidRPr="002E6586" w:rsidRDefault="00036617" w:rsidP="00036617">
            <w:pPr>
              <w:pStyle w:val="a5"/>
              <w:ind w:left="0" w:firstLine="0"/>
              <w:rPr>
                <w:sz w:val="24"/>
                <w:highlight w:val="yellow"/>
                <w:lang w:val="en-US"/>
              </w:rPr>
            </w:pPr>
            <w:r w:rsidRPr="00897ED1">
              <w:rPr>
                <w:sz w:val="24"/>
                <w:lang w:val="en-US"/>
              </w:rPr>
              <w:t>output</w:t>
            </w:r>
          </w:p>
        </w:tc>
        <w:tc>
          <w:tcPr>
            <w:tcW w:w="2291" w:type="dxa"/>
          </w:tcPr>
          <w:p w14:paraId="477893E8" w14:textId="1F136AE5" w:rsidR="00036617" w:rsidRPr="002E6586" w:rsidRDefault="00186AA5" w:rsidP="00036617">
            <w:pPr>
              <w:pStyle w:val="a5"/>
              <w:tabs>
                <w:tab w:val="right" w:pos="2002"/>
              </w:tabs>
              <w:ind w:left="0" w:firstLine="0"/>
              <w:rPr>
                <w:sz w:val="24"/>
                <w:highlight w:val="yellow"/>
                <w:lang w:val="en-US"/>
              </w:rPr>
            </w:pPr>
            <w:ins w:id="125" w:author="Михаил Голяков" w:date="2018-05-03T13:38:00Z">
              <w:r>
                <w:rPr>
                  <w:sz w:val="24"/>
                  <w:highlight w:val="yellow"/>
                  <w:lang w:val="en-US"/>
                </w:rPr>
                <w:t>DT08</w:t>
              </w:r>
            </w:ins>
          </w:p>
        </w:tc>
      </w:tr>
      <w:tr w:rsidR="00036617" w:rsidRPr="002E6586" w14:paraId="477893EE" w14:textId="77777777" w:rsidTr="00D11684">
        <w:tc>
          <w:tcPr>
            <w:tcW w:w="950" w:type="dxa"/>
            <w:shd w:val="clear" w:color="auto" w:fill="auto"/>
            <w:vAlign w:val="center"/>
          </w:tcPr>
          <w:p w14:paraId="477893EA" w14:textId="5A93F3B7" w:rsidR="00036617" w:rsidRPr="002E6586" w:rsidRDefault="00036617" w:rsidP="00036617">
            <w:pPr>
              <w:pStyle w:val="a5"/>
              <w:ind w:left="0" w:firstLine="0"/>
              <w:rPr>
                <w:sz w:val="24"/>
                <w:highlight w:val="yellow"/>
                <w:lang w:val="en-US"/>
              </w:rPr>
            </w:pPr>
          </w:p>
        </w:tc>
        <w:tc>
          <w:tcPr>
            <w:tcW w:w="4165" w:type="dxa"/>
            <w:shd w:val="clear" w:color="auto" w:fill="auto"/>
            <w:vAlign w:val="center"/>
          </w:tcPr>
          <w:p w14:paraId="477893EB" w14:textId="2F21DF02" w:rsidR="00036617" w:rsidRPr="002E6586" w:rsidRDefault="00036617" w:rsidP="00036617">
            <w:pPr>
              <w:pStyle w:val="a5"/>
              <w:ind w:left="0" w:firstLine="0"/>
              <w:rPr>
                <w:sz w:val="24"/>
                <w:highlight w:val="yellow"/>
                <w:lang w:val="en-US"/>
              </w:rPr>
            </w:pPr>
            <w:r>
              <w:t>RGMII0_TD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477893EC" w14:textId="11D3657F" w:rsidR="00036617" w:rsidRPr="002E6586" w:rsidRDefault="00036617" w:rsidP="00036617">
            <w:pPr>
              <w:pStyle w:val="a5"/>
              <w:ind w:left="0" w:firstLine="0"/>
              <w:rPr>
                <w:sz w:val="24"/>
                <w:highlight w:val="yellow"/>
                <w:lang w:val="en-US"/>
              </w:rPr>
            </w:pPr>
            <w:r w:rsidRPr="00897ED1">
              <w:rPr>
                <w:sz w:val="24"/>
                <w:lang w:val="en-US"/>
              </w:rPr>
              <w:t>output</w:t>
            </w:r>
          </w:p>
        </w:tc>
        <w:tc>
          <w:tcPr>
            <w:tcW w:w="2291" w:type="dxa"/>
          </w:tcPr>
          <w:p w14:paraId="477893ED" w14:textId="32DE8EA7" w:rsidR="00036617" w:rsidRPr="002E6586" w:rsidRDefault="00186AA5" w:rsidP="00036617">
            <w:pPr>
              <w:pStyle w:val="a5"/>
              <w:tabs>
                <w:tab w:val="right" w:pos="2002"/>
              </w:tabs>
              <w:ind w:left="0" w:firstLine="0"/>
              <w:rPr>
                <w:sz w:val="24"/>
                <w:highlight w:val="yellow"/>
                <w:lang w:val="en-US"/>
              </w:rPr>
            </w:pPr>
            <w:ins w:id="126" w:author="Михаил Голяков" w:date="2018-05-03T13:38:00Z">
              <w:r>
                <w:rPr>
                  <w:sz w:val="24"/>
                  <w:highlight w:val="yellow"/>
                  <w:lang w:val="en-US"/>
                </w:rPr>
                <w:t>DB08Eth</w:t>
              </w:r>
            </w:ins>
          </w:p>
        </w:tc>
      </w:tr>
      <w:tr w:rsidR="00036617" w14:paraId="477893F3" w14:textId="77777777" w:rsidTr="00D11684">
        <w:tc>
          <w:tcPr>
            <w:tcW w:w="950" w:type="dxa"/>
            <w:shd w:val="clear" w:color="auto" w:fill="auto"/>
            <w:vAlign w:val="center"/>
          </w:tcPr>
          <w:p w14:paraId="477893EF" w14:textId="467D7A42" w:rsidR="00036617" w:rsidRPr="002E6586" w:rsidRDefault="00036617" w:rsidP="00036617">
            <w:pPr>
              <w:pStyle w:val="a5"/>
              <w:ind w:left="0" w:firstLine="0"/>
              <w:rPr>
                <w:sz w:val="24"/>
                <w:highlight w:val="yellow"/>
                <w:lang w:val="en-US"/>
              </w:rPr>
            </w:pPr>
          </w:p>
        </w:tc>
        <w:tc>
          <w:tcPr>
            <w:tcW w:w="4165" w:type="dxa"/>
            <w:shd w:val="clear" w:color="auto" w:fill="auto"/>
            <w:vAlign w:val="center"/>
          </w:tcPr>
          <w:p w14:paraId="477893F0" w14:textId="50E100C7" w:rsidR="00036617" w:rsidRPr="00036617" w:rsidRDefault="00036617" w:rsidP="00036617">
            <w:pPr>
              <w:pStyle w:val="a5"/>
              <w:ind w:left="0" w:firstLine="0"/>
              <w:rPr>
                <w:sz w:val="24"/>
                <w:highlight w:val="yellow"/>
                <w:lang w:val="en-US"/>
              </w:rPr>
            </w:pPr>
            <w:r>
              <w:t>SRIO0_TX_P</w:t>
            </w:r>
            <w:r>
              <w:rPr>
                <w:lang w:val="en-US"/>
              </w:rPr>
              <w:t>/M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477893F1" w14:textId="75E976A6" w:rsidR="00036617" w:rsidRPr="002E6586" w:rsidRDefault="00036617" w:rsidP="00036617">
            <w:pPr>
              <w:pStyle w:val="a5"/>
              <w:ind w:left="0" w:firstLine="0"/>
              <w:rPr>
                <w:sz w:val="24"/>
                <w:highlight w:val="yellow"/>
                <w:lang w:val="en-US"/>
              </w:rPr>
            </w:pPr>
            <w:r w:rsidRPr="00897ED1">
              <w:rPr>
                <w:sz w:val="24"/>
                <w:lang w:val="en-US"/>
              </w:rPr>
              <w:t>output</w:t>
            </w:r>
          </w:p>
        </w:tc>
        <w:tc>
          <w:tcPr>
            <w:tcW w:w="2291" w:type="dxa"/>
          </w:tcPr>
          <w:p w14:paraId="477893F2" w14:textId="5E10501F" w:rsidR="00036617" w:rsidRPr="00D90023" w:rsidRDefault="00186AA5" w:rsidP="00036617">
            <w:pPr>
              <w:pStyle w:val="a5"/>
              <w:tabs>
                <w:tab w:val="right" w:pos="2002"/>
              </w:tabs>
              <w:ind w:left="0" w:firstLine="0"/>
              <w:rPr>
                <w:sz w:val="24"/>
                <w:highlight w:val="yellow"/>
                <w:lang w:val="en-US"/>
              </w:rPr>
            </w:pPr>
            <w:ins w:id="127" w:author="Михаил Голяков" w:date="2018-05-03T13:37:00Z">
              <w:r>
                <w:rPr>
                  <w:sz w:val="24"/>
                  <w:highlight w:val="yellow"/>
                  <w:lang w:val="en-US"/>
                </w:rPr>
                <w:t>SERLINK065RK</w:t>
              </w:r>
            </w:ins>
          </w:p>
        </w:tc>
      </w:tr>
    </w:tbl>
    <w:p w14:paraId="477893F4" w14:textId="77777777" w:rsidR="00AC0203" w:rsidRDefault="00AC0203" w:rsidP="00AC0203">
      <w:pPr>
        <w:pStyle w:val="DOC5"/>
        <w:rPr>
          <w:lang w:val="en-US"/>
        </w:rPr>
      </w:pPr>
    </w:p>
    <w:p w14:paraId="477893F5" w14:textId="06718753" w:rsidR="007C10C1" w:rsidRDefault="007C10C1" w:rsidP="007C10C1">
      <w:pPr>
        <w:pStyle w:val="DOC4"/>
      </w:pPr>
      <w:r>
        <w:t xml:space="preserve">Для тактовых </w:t>
      </w:r>
      <w:r w:rsidRPr="00827D31">
        <w:t>сигналов (</w:t>
      </w:r>
      <w:ins w:id="128" w:author="Михаил Голяков" w:date="2018-05-03T12:52:00Z">
        <w:r w:rsidR="00880D1A">
          <w:rPr>
            <w:lang w:val="en-US"/>
          </w:rPr>
          <w:t>SERV</w:t>
        </w:r>
        <w:r w:rsidR="00880D1A" w:rsidRPr="00CF6507">
          <w:t>_</w:t>
        </w:r>
      </w:ins>
      <w:commentRangeStart w:id="129"/>
      <w:del w:id="130" w:author="Михаил Голяков" w:date="2018-05-03T12:52:00Z">
        <w:r w:rsidR="00827D31" w:rsidRPr="00827D31" w:rsidDel="00880D1A">
          <w:rPr>
            <w:lang w:val="en-US"/>
          </w:rPr>
          <w:delText>RCLK</w:delText>
        </w:r>
        <w:r w:rsidRPr="00827D31" w:rsidDel="00880D1A">
          <w:delText xml:space="preserve"> и</w:delText>
        </w:r>
      </w:del>
      <w:ins w:id="131" w:author="Михаил Голяков" w:date="2018-05-03T12:52:00Z">
        <w:r w:rsidR="00880D1A">
          <w:rPr>
            <w:lang w:val="en-US"/>
          </w:rPr>
          <w:t>RCLK</w:t>
        </w:r>
        <w:r w:rsidR="00880D1A" w:rsidRPr="00CF6507">
          <w:t xml:space="preserve"> и</w:t>
        </w:r>
      </w:ins>
      <w:r w:rsidRPr="00827D31">
        <w:t xml:space="preserve"> </w:t>
      </w:r>
      <w:ins w:id="132" w:author="Михаил Голяков" w:date="2018-05-03T12:52:00Z">
        <w:r w:rsidR="00880D1A" w:rsidRPr="002D6262">
          <w:rPr>
            <w:lang w:val="en-US"/>
          </w:rPr>
          <w:t>SERV</w:t>
        </w:r>
        <w:r w:rsidR="00880D1A" w:rsidRPr="00880D1A">
          <w:rPr>
            <w:rPrChange w:id="133" w:author="Михаил Голяков" w:date="2018-05-03T12:52:00Z">
              <w:rPr>
                <w:lang w:val="en-US"/>
              </w:rPr>
            </w:rPrChange>
          </w:rPr>
          <w:t>_</w:t>
        </w:r>
        <w:r w:rsidR="00880D1A" w:rsidRPr="002D6262">
          <w:rPr>
            <w:lang w:val="en-US"/>
          </w:rPr>
          <w:t>CLK</w:t>
        </w:r>
        <w:r w:rsidR="00880D1A" w:rsidRPr="00880D1A">
          <w:rPr>
            <w:rPrChange w:id="134" w:author="Михаил Голяков" w:date="2018-05-03T12:52:00Z">
              <w:rPr>
                <w:lang w:val="en-US"/>
              </w:rPr>
            </w:rPrChange>
          </w:rPr>
          <w:t>125</w:t>
        </w:r>
      </w:ins>
      <w:del w:id="135" w:author="Михаил Голяков" w:date="2018-05-03T12:52:00Z">
        <w:r w:rsidR="00827D31" w:rsidRPr="00827D31" w:rsidDel="00880D1A">
          <w:rPr>
            <w:lang w:val="en-US"/>
          </w:rPr>
          <w:delText>CLK</w:delText>
        </w:r>
        <w:r w:rsidR="00827D31" w:rsidRPr="00827D31" w:rsidDel="00880D1A">
          <w:delText>125</w:delText>
        </w:r>
      </w:del>
      <w:r w:rsidR="00827D31" w:rsidRPr="00827D31">
        <w:t>(</w:t>
      </w:r>
      <w:r w:rsidR="00827D31">
        <w:rPr>
          <w:lang w:val="en-US"/>
        </w:rPr>
        <w:t>diff</w:t>
      </w:r>
      <w:r w:rsidR="00827D31" w:rsidRPr="00827D31">
        <w:t>)</w:t>
      </w:r>
      <w:r w:rsidRPr="007C10C1">
        <w:t xml:space="preserve">) </w:t>
      </w:r>
      <w:commentRangeEnd w:id="129"/>
      <w:r w:rsidR="00CF6507">
        <w:rPr>
          <w:rStyle w:val="af2"/>
          <w:rFonts w:ascii="Calibri" w:eastAsia="Calibri" w:hAnsi="Calibri"/>
          <w:lang w:eastAsia="en-US"/>
        </w:rPr>
        <w:commentReference w:id="129"/>
      </w:r>
      <w:r>
        <w:t xml:space="preserve">обеспечить </w:t>
      </w:r>
      <w:r w:rsidRPr="00827D31">
        <w:t xml:space="preserve">возможность подключения установленных на плате кварцевых генераторов 24 МГц и </w:t>
      </w:r>
      <w:r w:rsidR="00827D31" w:rsidRPr="00827D31">
        <w:t>1</w:t>
      </w:r>
      <w:r w:rsidRPr="00827D31">
        <w:t>25 МГц</w:t>
      </w:r>
      <w:r w:rsidR="00827D31" w:rsidRPr="00827D31">
        <w:t>(</w:t>
      </w:r>
      <w:r w:rsidR="00827D31">
        <w:rPr>
          <w:lang w:val="en-US"/>
        </w:rPr>
        <w:t>LVDS</w:t>
      </w:r>
      <w:r w:rsidR="00827D31" w:rsidRPr="00827D31">
        <w:t>)</w:t>
      </w:r>
      <w:r>
        <w:t>, соответственно, или подключения внешнего генератора тактовой частоты.</w:t>
      </w:r>
    </w:p>
    <w:p w14:paraId="477893F7" w14:textId="3C55788E" w:rsidR="00047978" w:rsidRPr="00827D31" w:rsidRDefault="00047978" w:rsidP="00047978">
      <w:pPr>
        <w:pStyle w:val="DOC4"/>
      </w:pPr>
      <w:r w:rsidRPr="00827D31">
        <w:t>Интерфейс</w:t>
      </w:r>
      <w:r w:rsidR="00827D31" w:rsidRPr="00827D31">
        <w:t>ы</w:t>
      </w:r>
      <w:r w:rsidRPr="00827D31">
        <w:t xml:space="preserve"> </w:t>
      </w:r>
      <w:r w:rsidRPr="00827D31">
        <w:rPr>
          <w:lang w:val="en-US"/>
        </w:rPr>
        <w:t>JTAG</w:t>
      </w:r>
      <w:r w:rsidR="00827D31" w:rsidRPr="00827D31">
        <w:t>, SPI, UART</w:t>
      </w:r>
      <w:r w:rsidRPr="00827D31">
        <w:t xml:space="preserve"> помимо вывода на свободные каналы тестера должен быть выведен на 10 контактный соединитель </w:t>
      </w:r>
      <w:r w:rsidRPr="00827D31">
        <w:rPr>
          <w:lang w:val="en-US"/>
        </w:rPr>
        <w:t>IDC</w:t>
      </w:r>
      <w:r w:rsidRPr="00827D31">
        <w:t xml:space="preserve"> с наличием физического ключа или ключ должен быть обозначен на шелкографии.</w:t>
      </w:r>
    </w:p>
    <w:p w14:paraId="477893F8" w14:textId="77777777" w:rsidR="001D4696" w:rsidRPr="00827D31" w:rsidRDefault="001D4696" w:rsidP="00642CC5">
      <w:pPr>
        <w:pStyle w:val="DOC4"/>
      </w:pPr>
      <w:r w:rsidRPr="00827D31">
        <w:t xml:space="preserve">Обеспечить возможность замыкания сигнала </w:t>
      </w:r>
      <w:r w:rsidR="00642CC5" w:rsidRPr="00827D31">
        <w:rPr>
          <w:lang w:val="en-US"/>
        </w:rPr>
        <w:t>TRST</w:t>
      </w:r>
      <w:r w:rsidR="00642CC5" w:rsidRPr="00827D31">
        <w:t xml:space="preserve"> на сигнал </w:t>
      </w:r>
      <w:r w:rsidR="00642CC5" w:rsidRPr="00827D31">
        <w:rPr>
          <w:lang w:val="en-US"/>
        </w:rPr>
        <w:t>COLDRESET</w:t>
      </w:r>
      <w:r w:rsidR="00642CC5" w:rsidRPr="00827D31">
        <w:t>.</w:t>
      </w:r>
    </w:p>
    <w:p w14:paraId="477893F9" w14:textId="77777777" w:rsidR="00330F24" w:rsidRDefault="00330F24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br w:type="page"/>
      </w:r>
    </w:p>
    <w:p w14:paraId="477893FA" w14:textId="77777777" w:rsidR="00AE0633" w:rsidRPr="00BA737E" w:rsidRDefault="00C45040" w:rsidP="00BA737E">
      <w:pPr>
        <w:pStyle w:val="DOC3Skip"/>
      </w:pPr>
      <w:r>
        <w:lastRenderedPageBreak/>
        <w:t>Требования</w:t>
      </w:r>
      <w:r w:rsidRPr="007C55D3">
        <w:t xml:space="preserve"> </w:t>
      </w:r>
      <w:r>
        <w:t>к</w:t>
      </w:r>
      <w:r w:rsidRPr="007C55D3">
        <w:t xml:space="preserve"> </w:t>
      </w:r>
      <w:r>
        <w:t>системе</w:t>
      </w:r>
      <w:r w:rsidRPr="007C55D3">
        <w:t xml:space="preserve"> </w:t>
      </w:r>
      <w:r w:rsidR="00C76DDB">
        <w:t>распределения</w:t>
      </w:r>
      <w:r w:rsidR="00C76DDB" w:rsidRPr="007C55D3">
        <w:t xml:space="preserve"> </w:t>
      </w:r>
      <w:r w:rsidR="00C76DDB">
        <w:t>каналов</w:t>
      </w:r>
      <w:r w:rsidR="00C76DDB" w:rsidRPr="007C55D3">
        <w:t xml:space="preserve"> </w:t>
      </w:r>
      <w:r w:rsidR="00C76DDB">
        <w:t>питания</w:t>
      </w:r>
      <w:r w:rsidR="00C76DDB" w:rsidRPr="007C55D3">
        <w:t xml:space="preserve"> </w:t>
      </w:r>
      <w:r w:rsidR="00C76DDB">
        <w:t xml:space="preserve">микросхемы </w:t>
      </w:r>
      <w:r w:rsidR="00C76DDB">
        <w:rPr>
          <w:lang w:val="en-US"/>
        </w:rPr>
        <w:t>SCH</w:t>
      </w:r>
      <w:r w:rsidR="00C76DDB" w:rsidRPr="00BA737E">
        <w:t>23</w:t>
      </w:r>
    </w:p>
    <w:p w14:paraId="477893FB" w14:textId="784C35DB" w:rsidR="006248B4" w:rsidRDefault="00AC0B76" w:rsidP="006F3576">
      <w:pPr>
        <w:pStyle w:val="DOC4"/>
      </w:pPr>
      <w:r>
        <w:t xml:space="preserve">Микросхема </w:t>
      </w:r>
      <w:r w:rsidR="001816C0" w:rsidRPr="0037566C">
        <w:rPr>
          <w:highlight w:val="yellow"/>
        </w:rPr>
        <w:t>1890ВК018</w:t>
      </w:r>
      <w:r w:rsidRPr="00AC0B76">
        <w:t xml:space="preserve"> </w:t>
      </w:r>
      <w:r>
        <w:t xml:space="preserve">должна </w:t>
      </w:r>
      <w:proofErr w:type="spellStart"/>
      <w:r>
        <w:t>запитываться</w:t>
      </w:r>
      <w:proofErr w:type="spellEnd"/>
      <w:r>
        <w:t xml:space="preserve"> по пяти независимым каналам питания (</w:t>
      </w:r>
      <w:r>
        <w:rPr>
          <w:lang w:val="en-US"/>
        </w:rPr>
        <w:t>VCC</w:t>
      </w:r>
      <w:r w:rsidRPr="00AC0B76">
        <w:t>_</w:t>
      </w:r>
      <w:r>
        <w:rPr>
          <w:lang w:val="en-US"/>
        </w:rPr>
        <w:t>CORE</w:t>
      </w:r>
      <w:r w:rsidRPr="00AC0B76">
        <w:t xml:space="preserve">, </w:t>
      </w:r>
      <w:r>
        <w:rPr>
          <w:lang w:val="en-US"/>
        </w:rPr>
        <w:t>VCC</w:t>
      </w:r>
      <w:r w:rsidRPr="00AC0B76">
        <w:t>_</w:t>
      </w:r>
      <w:r>
        <w:rPr>
          <w:lang w:val="en-US"/>
        </w:rPr>
        <w:t>IO</w:t>
      </w:r>
      <w:r w:rsidRPr="00AC0B76">
        <w:t xml:space="preserve">, </w:t>
      </w:r>
      <w:r>
        <w:rPr>
          <w:lang w:val="en-US"/>
        </w:rPr>
        <w:t>VCC</w:t>
      </w:r>
      <w:r w:rsidRPr="00AC0B76">
        <w:t>_</w:t>
      </w:r>
      <w:proofErr w:type="spellStart"/>
      <w:r>
        <w:rPr>
          <w:lang w:val="en-US"/>
        </w:rPr>
        <w:t>SpW</w:t>
      </w:r>
      <w:proofErr w:type="spellEnd"/>
      <w:r w:rsidRPr="00AC0B76">
        <w:t xml:space="preserve">, </w:t>
      </w:r>
      <w:r>
        <w:rPr>
          <w:lang w:val="en-US"/>
        </w:rPr>
        <w:t>VCC</w:t>
      </w:r>
      <w:r w:rsidRPr="00AC0B76">
        <w:t>_</w:t>
      </w:r>
      <w:del w:id="136" w:author="Михаил Голяков" w:date="2018-05-03T13:39:00Z">
        <w:r w:rsidDel="00186AA5">
          <w:rPr>
            <w:lang w:val="en-US"/>
          </w:rPr>
          <w:delText>PLL</w:delText>
        </w:r>
      </w:del>
      <w:ins w:id="137" w:author="Михаил Голяков" w:date="2018-05-03T13:39:00Z">
        <w:r w:rsidR="00186AA5">
          <w:rPr>
            <w:lang w:val="en-US"/>
          </w:rPr>
          <w:t>SINT</w:t>
        </w:r>
      </w:ins>
      <w:r w:rsidR="00033D84" w:rsidRPr="00316A04">
        <w:t xml:space="preserve">, </w:t>
      </w:r>
      <w:r w:rsidR="00033D84">
        <w:rPr>
          <w:lang w:val="en-US"/>
        </w:rPr>
        <w:t>VCC</w:t>
      </w:r>
      <w:r w:rsidR="00033D84" w:rsidRPr="00316A04">
        <w:t>_</w:t>
      </w:r>
      <w:r w:rsidR="00316A04">
        <w:rPr>
          <w:lang w:val="en-US"/>
        </w:rPr>
        <w:t>ADC</w:t>
      </w:r>
      <w:r>
        <w:t>)</w:t>
      </w:r>
      <w:r w:rsidRPr="0056699C">
        <w:t>.</w:t>
      </w:r>
      <w:r w:rsidR="0056699C" w:rsidRPr="0056699C">
        <w:t xml:space="preserve"> </w:t>
      </w:r>
      <w:r w:rsidR="0056699C">
        <w:t>Наиболее потребляемые каналы (</w:t>
      </w:r>
      <w:r w:rsidR="0056699C">
        <w:rPr>
          <w:lang w:val="en-US"/>
        </w:rPr>
        <w:t>VCC</w:t>
      </w:r>
      <w:r w:rsidR="0056699C" w:rsidRPr="00EC3FA6">
        <w:t>_</w:t>
      </w:r>
      <w:r w:rsidR="0056699C">
        <w:rPr>
          <w:lang w:val="en-US"/>
        </w:rPr>
        <w:t>CORE</w:t>
      </w:r>
      <w:r w:rsidR="0056699C" w:rsidRPr="00EC3FA6">
        <w:t xml:space="preserve">, </w:t>
      </w:r>
      <w:r w:rsidR="0056699C">
        <w:rPr>
          <w:lang w:val="en-US"/>
        </w:rPr>
        <w:t>VCC</w:t>
      </w:r>
      <w:r w:rsidR="0056699C" w:rsidRPr="00EC3FA6">
        <w:t>_</w:t>
      </w:r>
      <w:r w:rsidR="0056699C">
        <w:rPr>
          <w:lang w:val="en-US"/>
        </w:rPr>
        <w:t>IO</w:t>
      </w:r>
      <w:r w:rsidR="0056699C" w:rsidRPr="00EC3FA6">
        <w:t xml:space="preserve">) </w:t>
      </w:r>
      <w:r w:rsidR="0056699C">
        <w:t>должны быть подключены к более мощным каналам тестера (</w:t>
      </w:r>
      <w:r w:rsidR="00EC3FA6">
        <w:rPr>
          <w:lang w:val="en-US"/>
        </w:rPr>
        <w:t>DPS</w:t>
      </w:r>
      <w:r w:rsidR="00EC3FA6" w:rsidRPr="006425D0">
        <w:t xml:space="preserve">11, </w:t>
      </w:r>
      <w:r w:rsidR="00EC3FA6">
        <w:rPr>
          <w:lang w:val="en-US"/>
        </w:rPr>
        <w:t>DPS</w:t>
      </w:r>
      <w:r w:rsidR="00EC3FA6" w:rsidRPr="006425D0">
        <w:t xml:space="preserve">12, </w:t>
      </w:r>
      <w:r w:rsidR="00EC3FA6">
        <w:rPr>
          <w:lang w:val="en-US"/>
        </w:rPr>
        <w:t>DPS</w:t>
      </w:r>
      <w:r w:rsidR="00EC3FA6" w:rsidRPr="006425D0">
        <w:t xml:space="preserve">13, </w:t>
      </w:r>
      <w:r w:rsidR="00EC3FA6">
        <w:rPr>
          <w:lang w:val="en-US"/>
        </w:rPr>
        <w:t>DPS</w:t>
      </w:r>
      <w:r w:rsidR="00EC3FA6" w:rsidRPr="006425D0">
        <w:t>14</w:t>
      </w:r>
      <w:r w:rsidR="0056699C">
        <w:t>).</w:t>
      </w:r>
    </w:p>
    <w:tbl>
      <w:tblPr>
        <w:tblW w:w="6329" w:type="dxa"/>
        <w:tblInd w:w="2731" w:type="dxa"/>
        <w:tblLook w:val="04A0" w:firstRow="1" w:lastRow="0" w:firstColumn="1" w:lastColumn="0" w:noHBand="0" w:noVBand="1"/>
        <w:tblPrChange w:id="138" w:author="Михаил Голяков" w:date="2018-05-03T12:58:00Z">
          <w:tblPr>
            <w:tblW w:w="6329" w:type="dxa"/>
            <w:tblInd w:w="2731" w:type="dxa"/>
            <w:tblLook w:val="04A0" w:firstRow="1" w:lastRow="0" w:firstColumn="1" w:lastColumn="0" w:noHBand="0" w:noVBand="1"/>
          </w:tblPr>
        </w:tblPrChange>
      </w:tblPr>
      <w:tblGrid>
        <w:gridCol w:w="2632"/>
        <w:gridCol w:w="920"/>
        <w:gridCol w:w="1376"/>
        <w:gridCol w:w="1401"/>
        <w:tblGridChange w:id="139">
          <w:tblGrid>
            <w:gridCol w:w="2632"/>
            <w:gridCol w:w="920"/>
            <w:gridCol w:w="1376"/>
            <w:gridCol w:w="12"/>
            <w:gridCol w:w="1389"/>
          </w:tblGrid>
        </w:tblGridChange>
      </w:tblGrid>
      <w:tr w:rsidR="00493747" w:rsidRPr="00493747" w14:paraId="47789400" w14:textId="77777777" w:rsidTr="001E44A8">
        <w:trPr>
          <w:trHeight w:val="900"/>
          <w:trPrChange w:id="140" w:author="Михаил Голяков" w:date="2018-05-03T12:58:00Z">
            <w:trPr>
              <w:trHeight w:val="900"/>
            </w:trPr>
          </w:trPrChange>
        </w:trPr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41" w:author="Михаил Голяков" w:date="2018-05-03T12:58:00Z">
              <w:tcPr>
                <w:tcW w:w="263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77893FC" w14:textId="77777777" w:rsidR="00493747" w:rsidRPr="00493747" w:rsidRDefault="00493747" w:rsidP="0049374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proofErr w:type="spellStart"/>
            <w:r w:rsidRPr="00493747">
              <w:rPr>
                <w:rFonts w:eastAsia="Times New Roman" w:cs="Calibri"/>
                <w:color w:val="000000"/>
                <w:lang w:eastAsia="ru-RU"/>
              </w:rPr>
              <w:t>Net</w:t>
            </w:r>
            <w:proofErr w:type="spellEnd"/>
            <w:r w:rsidRPr="00493747">
              <w:rPr>
                <w:rFonts w:eastAsia="Times New Roman" w:cs="Calibri"/>
                <w:color w:val="000000"/>
                <w:lang w:eastAsia="ru-RU"/>
              </w:rPr>
              <w:t xml:space="preserve"> </w:t>
            </w:r>
            <w:proofErr w:type="spellStart"/>
            <w:r w:rsidRPr="00493747">
              <w:rPr>
                <w:rFonts w:eastAsia="Times New Roman" w:cs="Calibri"/>
                <w:color w:val="000000"/>
                <w:lang w:eastAsia="ru-RU"/>
              </w:rPr>
              <w:t>Name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142" w:author="Михаил Голяков" w:date="2018-05-03T12:58:00Z">
              <w:tcPr>
                <w:tcW w:w="92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477893FD" w14:textId="77777777" w:rsidR="00493747" w:rsidRPr="00493747" w:rsidRDefault="00493747" w:rsidP="0049374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493747">
              <w:rPr>
                <w:rFonts w:eastAsia="Times New Roman" w:cs="Calibri"/>
                <w:color w:val="000000"/>
                <w:lang w:eastAsia="ru-RU"/>
              </w:rPr>
              <w:t>Канал</w:t>
            </w:r>
            <w:r w:rsidRPr="00493747">
              <w:rPr>
                <w:rFonts w:eastAsia="Times New Roman" w:cs="Calibri"/>
                <w:color w:val="000000"/>
                <w:lang w:eastAsia="ru-RU"/>
              </w:rPr>
              <w:br/>
              <w:t>тестера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143" w:author="Михаил Голяков" w:date="2018-05-03T12:58:00Z">
              <w:tcPr>
                <w:tcW w:w="1376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477893FE" w14:textId="77777777" w:rsidR="00493747" w:rsidRPr="00493747" w:rsidRDefault="00493747" w:rsidP="0049374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493747">
              <w:rPr>
                <w:rFonts w:eastAsia="Times New Roman" w:cs="Calibri"/>
                <w:color w:val="000000"/>
                <w:lang w:eastAsia="ru-RU"/>
              </w:rPr>
              <w:t>Наминал</w:t>
            </w:r>
            <w:r w:rsidRPr="00493747">
              <w:rPr>
                <w:rFonts w:eastAsia="Times New Roman" w:cs="Calibri"/>
                <w:color w:val="000000"/>
                <w:lang w:eastAsia="ru-RU"/>
              </w:rPr>
              <w:br/>
              <w:t>напряжения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44" w:author="Михаил Голяков" w:date="2018-05-03T12:58:00Z">
              <w:tcPr>
                <w:tcW w:w="1401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77893FF" w14:textId="77777777" w:rsidR="00493747" w:rsidRPr="00493747" w:rsidRDefault="00493747" w:rsidP="0049374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493747">
              <w:rPr>
                <w:rFonts w:eastAsia="Times New Roman" w:cs="Calibri"/>
                <w:color w:val="000000"/>
                <w:lang w:eastAsia="ru-RU"/>
              </w:rPr>
              <w:t>Примечание</w:t>
            </w:r>
          </w:p>
        </w:tc>
      </w:tr>
      <w:tr w:rsidR="00ED2E61" w:rsidRPr="00493747" w14:paraId="47789405" w14:textId="77777777" w:rsidTr="001E44A8">
        <w:trPr>
          <w:trHeight w:val="300"/>
          <w:trPrChange w:id="145" w:author="Михаил Голяков" w:date="2018-05-03T12:58:00Z">
            <w:trPr>
              <w:trHeight w:val="300"/>
            </w:trPr>
          </w:trPrChange>
        </w:trPr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146" w:author="Михаил Голяков" w:date="2018-05-03T12:58:00Z">
              <w:tcPr>
                <w:tcW w:w="263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01" w14:textId="77777777" w:rsidR="00ED2E61" w:rsidRPr="00493747" w:rsidRDefault="00ED2E61" w:rsidP="00493747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VCC_SW_3V3</w:t>
            </w:r>
          </w:p>
        </w:tc>
        <w:tc>
          <w:tcPr>
            <w:tcW w:w="92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tcPrChange w:id="147" w:author="Михаил Голяков" w:date="2018-05-03T12:58:00Z">
              <w:tcPr>
                <w:tcW w:w="920" w:type="dxa"/>
                <w:vMerge w:val="restart"/>
                <w:tcBorders>
                  <w:top w:val="single" w:sz="4" w:space="0" w:color="auto"/>
                  <w:left w:val="nil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02" w14:textId="77777777" w:rsidR="00ED2E61" w:rsidRPr="00ED2E61" w:rsidRDefault="00ED2E61" w:rsidP="0049374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148" w:author="Михаил Голяков" w:date="2018-05-03T12:58:00Z">
              <w:tcPr>
                <w:tcW w:w="1388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03" w14:textId="77777777" w:rsidR="00ED2E61" w:rsidRPr="00493747" w:rsidRDefault="00ED2E61" w:rsidP="0049374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49" w:author="Михаил Голяков" w:date="2018-05-03T12:58:00Z">
              <w:tcPr>
                <w:tcW w:w="1389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47789404" w14:textId="77777777" w:rsidR="00ED2E61" w:rsidRPr="00493747" w:rsidRDefault="00ED2E61" w:rsidP="0049374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</w:tr>
      <w:tr w:rsidR="00ED2E61" w:rsidRPr="00493747" w14:paraId="4778940A" w14:textId="77777777" w:rsidTr="001E44A8">
        <w:trPr>
          <w:trHeight w:val="300"/>
          <w:trPrChange w:id="150" w:author="Михаил Голяков" w:date="2018-05-03T12:58:00Z">
            <w:trPr>
              <w:trHeight w:val="300"/>
            </w:trPr>
          </w:trPrChange>
        </w:trPr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151" w:author="Михаил Голяков" w:date="2018-05-03T12:58:00Z">
              <w:tcPr>
                <w:tcW w:w="263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06" w14:textId="77777777" w:rsidR="00ED2E61" w:rsidRDefault="00ED2E61" w:rsidP="00493747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VCC_IO3V3</w:t>
            </w:r>
          </w:p>
        </w:tc>
        <w:tc>
          <w:tcPr>
            <w:tcW w:w="9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152" w:author="Михаил Голяков" w:date="2018-05-03T12:58:00Z">
              <w:tcPr>
                <w:tcW w:w="920" w:type="dxa"/>
                <w:vMerge/>
                <w:tcBorders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07" w14:textId="77777777" w:rsidR="00ED2E61" w:rsidRPr="00C9010D" w:rsidRDefault="00ED2E61" w:rsidP="0049374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153" w:author="Михаил Голяков" w:date="2018-05-03T12:58:00Z">
              <w:tcPr>
                <w:tcW w:w="1388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08" w14:textId="77777777" w:rsidR="00ED2E61" w:rsidRPr="00493747" w:rsidRDefault="00ED2E61" w:rsidP="0049374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54" w:author="Михаил Голяков" w:date="2018-05-03T12:58:00Z">
              <w:tcPr>
                <w:tcW w:w="1389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47789409" w14:textId="77777777" w:rsidR="00ED2E61" w:rsidRPr="00493747" w:rsidRDefault="00ED2E61" w:rsidP="0049374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</w:tr>
      <w:tr w:rsidR="0037566C" w:rsidRPr="00493747" w14:paraId="4778940F" w14:textId="77777777" w:rsidTr="001E44A8">
        <w:trPr>
          <w:trHeight w:val="300"/>
          <w:trPrChange w:id="155" w:author="Михаил Голяков" w:date="2018-05-03T12:58:00Z">
            <w:trPr>
              <w:trHeight w:val="300"/>
            </w:trPr>
          </w:trPrChange>
        </w:trPr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156" w:author="Михаил Голяков" w:date="2018-05-03T12:58:00Z">
              <w:tcPr>
                <w:tcW w:w="263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0B" w14:textId="77777777" w:rsidR="0037566C" w:rsidRDefault="0037566C" w:rsidP="00493747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157" w:author="Михаил Голяков" w:date="2018-05-03T12:58:00Z">
              <w:tcPr>
                <w:tcW w:w="92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0C" w14:textId="77777777" w:rsidR="0037566C" w:rsidRPr="00C9010D" w:rsidRDefault="0037566C" w:rsidP="0049374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158" w:author="Михаил Голяков" w:date="2018-05-03T12:58:00Z">
              <w:tcPr>
                <w:tcW w:w="1388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0D" w14:textId="77777777" w:rsidR="0037566C" w:rsidRPr="00493747" w:rsidRDefault="0037566C" w:rsidP="0049374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59" w:author="Михаил Голяков" w:date="2018-05-03T12:58:00Z">
              <w:tcPr>
                <w:tcW w:w="1389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4778940E" w14:textId="77777777" w:rsidR="0037566C" w:rsidRPr="00493747" w:rsidRDefault="0037566C" w:rsidP="0049374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</w:tr>
      <w:tr w:rsidR="00ED2E61" w:rsidRPr="00493747" w14:paraId="47789414" w14:textId="77777777" w:rsidTr="001E44A8">
        <w:trPr>
          <w:trHeight w:val="300"/>
          <w:trPrChange w:id="160" w:author="Михаил Голяков" w:date="2018-05-03T12:58:00Z">
            <w:trPr>
              <w:trHeight w:val="300"/>
            </w:trPr>
          </w:trPrChange>
        </w:trPr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161" w:author="Михаил Голяков" w:date="2018-05-03T12:58:00Z">
              <w:tcPr>
                <w:tcW w:w="263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10" w14:textId="77777777" w:rsidR="00ED2E61" w:rsidRDefault="00ED2E61" w:rsidP="0037566C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VCC_SRIO</w:t>
            </w: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X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_TA2V5</w:t>
            </w:r>
          </w:p>
        </w:tc>
        <w:tc>
          <w:tcPr>
            <w:tcW w:w="92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tcPrChange w:id="162" w:author="Михаил Голяков" w:date="2018-05-03T12:58:00Z">
              <w:tcPr>
                <w:tcW w:w="920" w:type="dxa"/>
                <w:vMerge w:val="restart"/>
                <w:tcBorders>
                  <w:top w:val="single" w:sz="4" w:space="0" w:color="auto"/>
                  <w:left w:val="nil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11" w14:textId="77777777" w:rsidR="00ED2E61" w:rsidRPr="00ED2E61" w:rsidRDefault="00ED2E61" w:rsidP="0049374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lang w:val="en-US" w:eastAsia="ru-RU"/>
              </w:rPr>
              <w:t>2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163" w:author="Михаил Голяков" w:date="2018-05-03T12:58:00Z">
              <w:tcPr>
                <w:tcW w:w="1388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12" w14:textId="77777777" w:rsidR="00ED2E61" w:rsidRPr="00493747" w:rsidRDefault="00ED2E61" w:rsidP="0049374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64" w:author="Михаил Голяков" w:date="2018-05-03T12:58:00Z">
              <w:tcPr>
                <w:tcW w:w="1389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47789413" w14:textId="77777777" w:rsidR="00ED2E61" w:rsidRPr="00493747" w:rsidRDefault="00ED2E61" w:rsidP="0049374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</w:tr>
      <w:tr w:rsidR="00ED2E61" w:rsidRPr="00493747" w14:paraId="47789419" w14:textId="77777777" w:rsidTr="001E44A8">
        <w:trPr>
          <w:trHeight w:val="300"/>
          <w:trPrChange w:id="165" w:author="Михаил Голяков" w:date="2018-05-03T12:58:00Z">
            <w:trPr>
              <w:trHeight w:val="300"/>
            </w:trPr>
          </w:trPrChange>
        </w:trPr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166" w:author="Михаил Голяков" w:date="2018-05-03T12:58:00Z">
              <w:tcPr>
                <w:tcW w:w="263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15" w14:textId="77777777" w:rsidR="00ED2E61" w:rsidRDefault="00ED2E61" w:rsidP="00493747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VCC_SRIO</w:t>
            </w: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X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_TP2V5</w:t>
            </w:r>
          </w:p>
        </w:tc>
        <w:tc>
          <w:tcPr>
            <w:tcW w:w="9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tcPrChange w:id="167" w:author="Михаил Голяков" w:date="2018-05-03T12:58:00Z">
              <w:tcPr>
                <w:tcW w:w="920" w:type="dxa"/>
                <w:vMerge/>
                <w:tcBorders>
                  <w:left w:val="nil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16" w14:textId="77777777" w:rsidR="00ED2E61" w:rsidRPr="00C9010D" w:rsidRDefault="00ED2E61" w:rsidP="0049374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168" w:author="Михаил Голяков" w:date="2018-05-03T12:58:00Z">
              <w:tcPr>
                <w:tcW w:w="1388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17" w14:textId="77777777" w:rsidR="00ED2E61" w:rsidRPr="00493747" w:rsidRDefault="00ED2E61" w:rsidP="0049374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69" w:author="Михаил Голяков" w:date="2018-05-03T12:58:00Z">
              <w:tcPr>
                <w:tcW w:w="1389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47789418" w14:textId="77777777" w:rsidR="00ED2E61" w:rsidRPr="00493747" w:rsidRDefault="00ED2E61" w:rsidP="0049374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</w:tr>
      <w:tr w:rsidR="00ED2E61" w:rsidRPr="00493747" w14:paraId="4778941E" w14:textId="77777777" w:rsidTr="001E44A8">
        <w:trPr>
          <w:trHeight w:val="300"/>
          <w:trPrChange w:id="170" w:author="Михаил Голяков" w:date="2018-05-03T12:58:00Z">
            <w:trPr>
              <w:trHeight w:val="300"/>
            </w:trPr>
          </w:trPrChange>
        </w:trPr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171" w:author="Михаил Голяков" w:date="2018-05-03T12:58:00Z">
              <w:tcPr>
                <w:tcW w:w="263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1A" w14:textId="77777777" w:rsidR="00ED2E61" w:rsidRDefault="00ED2E61" w:rsidP="00493747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VCC_SRIO</w:t>
            </w: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X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_RP2V5</w:t>
            </w:r>
          </w:p>
        </w:tc>
        <w:tc>
          <w:tcPr>
            <w:tcW w:w="9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tcPrChange w:id="172" w:author="Михаил Голяков" w:date="2018-05-03T12:58:00Z">
              <w:tcPr>
                <w:tcW w:w="920" w:type="dxa"/>
                <w:vMerge/>
                <w:tcBorders>
                  <w:left w:val="nil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1B" w14:textId="77777777" w:rsidR="00ED2E61" w:rsidRPr="00C9010D" w:rsidRDefault="00ED2E61" w:rsidP="0049374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173" w:author="Михаил Голяков" w:date="2018-05-03T12:58:00Z">
              <w:tcPr>
                <w:tcW w:w="1388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1C" w14:textId="77777777" w:rsidR="00ED2E61" w:rsidRPr="00493747" w:rsidRDefault="00ED2E61" w:rsidP="0049374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74" w:author="Михаил Голяков" w:date="2018-05-03T12:58:00Z">
              <w:tcPr>
                <w:tcW w:w="1389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4778941D" w14:textId="77777777" w:rsidR="00ED2E61" w:rsidRPr="00493747" w:rsidRDefault="00ED2E61" w:rsidP="0049374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</w:tr>
      <w:tr w:rsidR="00ED2E61" w:rsidRPr="00493747" w14:paraId="47789423" w14:textId="77777777" w:rsidTr="001E44A8">
        <w:trPr>
          <w:trHeight w:val="300"/>
          <w:trPrChange w:id="175" w:author="Михаил Голяков" w:date="2018-05-03T12:58:00Z">
            <w:trPr>
              <w:trHeight w:val="300"/>
            </w:trPr>
          </w:trPrChange>
        </w:trPr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176" w:author="Михаил Голяков" w:date="2018-05-03T12:58:00Z">
              <w:tcPr>
                <w:tcW w:w="263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1F" w14:textId="77777777" w:rsidR="00ED2E61" w:rsidRDefault="00ED2E61" w:rsidP="00493747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VCC_TADC_A2V5</w:t>
            </w:r>
          </w:p>
        </w:tc>
        <w:tc>
          <w:tcPr>
            <w:tcW w:w="9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tcPrChange w:id="177" w:author="Михаил Голяков" w:date="2018-05-03T12:58:00Z">
              <w:tcPr>
                <w:tcW w:w="920" w:type="dxa"/>
                <w:vMerge/>
                <w:tcBorders>
                  <w:left w:val="nil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20" w14:textId="77777777" w:rsidR="00ED2E61" w:rsidRPr="00C9010D" w:rsidRDefault="00ED2E61" w:rsidP="0049374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178" w:author="Михаил Голяков" w:date="2018-05-03T12:58:00Z">
              <w:tcPr>
                <w:tcW w:w="1388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21" w14:textId="77777777" w:rsidR="00ED2E61" w:rsidRPr="00493747" w:rsidRDefault="00ED2E61" w:rsidP="0049374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79" w:author="Михаил Голяков" w:date="2018-05-03T12:58:00Z">
              <w:tcPr>
                <w:tcW w:w="1389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47789422" w14:textId="77777777" w:rsidR="00ED2E61" w:rsidRPr="00493747" w:rsidRDefault="00ED2E61" w:rsidP="0049374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</w:tr>
      <w:tr w:rsidR="00ED2E61" w:rsidRPr="00493747" w14:paraId="47789428" w14:textId="77777777" w:rsidTr="001E44A8">
        <w:trPr>
          <w:trHeight w:val="300"/>
          <w:trPrChange w:id="180" w:author="Михаил Голяков" w:date="2018-05-03T12:58:00Z">
            <w:trPr>
              <w:trHeight w:val="300"/>
            </w:trPr>
          </w:trPrChange>
        </w:trPr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181" w:author="Михаил Голяков" w:date="2018-05-03T12:58:00Z">
              <w:tcPr>
                <w:tcW w:w="263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24" w14:textId="77777777" w:rsidR="00ED2E61" w:rsidRDefault="00ED2E61" w:rsidP="00493747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VCC_TADC_2V5</w:t>
            </w:r>
          </w:p>
        </w:tc>
        <w:tc>
          <w:tcPr>
            <w:tcW w:w="9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182" w:author="Михаил Голяков" w:date="2018-05-03T12:58:00Z">
              <w:tcPr>
                <w:tcW w:w="920" w:type="dxa"/>
                <w:vMerge/>
                <w:tcBorders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25" w14:textId="77777777" w:rsidR="00ED2E61" w:rsidRPr="00C9010D" w:rsidRDefault="00ED2E61" w:rsidP="0049374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183" w:author="Михаил Голяков" w:date="2018-05-03T12:58:00Z">
              <w:tcPr>
                <w:tcW w:w="1388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26" w14:textId="77777777" w:rsidR="00ED2E61" w:rsidRPr="00493747" w:rsidRDefault="00ED2E61" w:rsidP="0049374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84" w:author="Михаил Голяков" w:date="2018-05-03T12:58:00Z">
              <w:tcPr>
                <w:tcW w:w="1389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47789427" w14:textId="77777777" w:rsidR="00ED2E61" w:rsidRPr="00493747" w:rsidRDefault="00ED2E61" w:rsidP="0049374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</w:tr>
      <w:tr w:rsidR="0037566C" w:rsidRPr="00493747" w14:paraId="4778942D" w14:textId="77777777" w:rsidTr="001E44A8">
        <w:trPr>
          <w:trHeight w:val="300"/>
          <w:trPrChange w:id="185" w:author="Михаил Голяков" w:date="2018-05-03T12:58:00Z">
            <w:trPr>
              <w:trHeight w:val="300"/>
            </w:trPr>
          </w:trPrChange>
        </w:trPr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186" w:author="Михаил Голяков" w:date="2018-05-03T12:58:00Z">
              <w:tcPr>
                <w:tcW w:w="263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29" w14:textId="77777777" w:rsidR="0037566C" w:rsidRDefault="0037566C" w:rsidP="00493747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187" w:author="Михаил Голяков" w:date="2018-05-03T12:58:00Z">
              <w:tcPr>
                <w:tcW w:w="92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2A" w14:textId="77777777" w:rsidR="0037566C" w:rsidRPr="00C9010D" w:rsidRDefault="0037566C" w:rsidP="0049374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188" w:author="Михаил Голяков" w:date="2018-05-03T12:58:00Z">
              <w:tcPr>
                <w:tcW w:w="1388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2B" w14:textId="77777777" w:rsidR="0037566C" w:rsidRPr="00493747" w:rsidRDefault="0037566C" w:rsidP="0049374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89" w:author="Михаил Голяков" w:date="2018-05-03T12:58:00Z">
              <w:tcPr>
                <w:tcW w:w="1389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4778942C" w14:textId="77777777" w:rsidR="0037566C" w:rsidRPr="00493747" w:rsidRDefault="0037566C" w:rsidP="0049374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</w:tr>
      <w:tr w:rsidR="0037566C" w:rsidRPr="00493747" w14:paraId="47789432" w14:textId="77777777" w:rsidTr="001E44A8">
        <w:trPr>
          <w:trHeight w:val="300"/>
          <w:trPrChange w:id="190" w:author="Михаил Голяков" w:date="2018-05-03T12:58:00Z">
            <w:trPr>
              <w:trHeight w:val="300"/>
            </w:trPr>
          </w:trPrChange>
        </w:trPr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191" w:author="Михаил Голяков" w:date="2018-05-03T12:58:00Z">
              <w:tcPr>
                <w:tcW w:w="263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2E" w14:textId="77777777" w:rsidR="0037566C" w:rsidRPr="00493747" w:rsidRDefault="0037566C" w:rsidP="00493747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VCC_DDR0_1V8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192" w:author="Михаил Голяков" w:date="2018-05-03T12:58:00Z">
              <w:tcPr>
                <w:tcW w:w="92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2F" w14:textId="77777777" w:rsidR="0037566C" w:rsidRPr="00ED2E61" w:rsidRDefault="00ED2E61" w:rsidP="0049374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lang w:val="en-US" w:eastAsia="ru-RU"/>
              </w:rPr>
              <w:t>3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193" w:author="Михаил Голяков" w:date="2018-05-03T12:58:00Z">
              <w:tcPr>
                <w:tcW w:w="1388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30" w14:textId="77777777" w:rsidR="0037566C" w:rsidRPr="00493747" w:rsidRDefault="0037566C" w:rsidP="0049374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94" w:author="Михаил Голяков" w:date="2018-05-03T12:58:00Z">
              <w:tcPr>
                <w:tcW w:w="1389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47789431" w14:textId="77777777" w:rsidR="0037566C" w:rsidRPr="00493747" w:rsidRDefault="0037566C" w:rsidP="0049374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</w:tr>
      <w:tr w:rsidR="0037566C" w:rsidRPr="00493747" w14:paraId="47789437" w14:textId="77777777" w:rsidTr="001E44A8">
        <w:trPr>
          <w:trHeight w:val="300"/>
          <w:trPrChange w:id="195" w:author="Михаил Голяков" w:date="2018-05-03T12:58:00Z">
            <w:trPr>
              <w:trHeight w:val="300"/>
            </w:trPr>
          </w:trPrChange>
        </w:trPr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196" w:author="Михаил Голяков" w:date="2018-05-03T12:58:00Z">
              <w:tcPr>
                <w:tcW w:w="263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33" w14:textId="77777777" w:rsidR="0037566C" w:rsidRDefault="0037566C" w:rsidP="00493747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197" w:author="Михаил Голяков" w:date="2018-05-03T12:58:00Z">
              <w:tcPr>
                <w:tcW w:w="92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34" w14:textId="77777777" w:rsidR="0037566C" w:rsidRPr="00C9010D" w:rsidRDefault="0037566C" w:rsidP="0049374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198" w:author="Михаил Голяков" w:date="2018-05-03T12:58:00Z">
              <w:tcPr>
                <w:tcW w:w="1388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35" w14:textId="77777777" w:rsidR="0037566C" w:rsidRPr="00493747" w:rsidRDefault="0037566C" w:rsidP="0049374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99" w:author="Михаил Голяков" w:date="2018-05-03T12:58:00Z">
              <w:tcPr>
                <w:tcW w:w="1389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47789436" w14:textId="77777777" w:rsidR="0037566C" w:rsidRPr="00493747" w:rsidRDefault="0037566C" w:rsidP="0049374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</w:tr>
      <w:tr w:rsidR="00ED2E61" w:rsidRPr="00493747" w14:paraId="4778943C" w14:textId="77777777" w:rsidTr="001E44A8">
        <w:trPr>
          <w:trHeight w:val="300"/>
          <w:trPrChange w:id="200" w:author="Михаил Голяков" w:date="2018-05-03T12:58:00Z">
            <w:trPr>
              <w:trHeight w:val="300"/>
            </w:trPr>
          </w:trPrChange>
        </w:trPr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201" w:author="Михаил Голяков" w:date="2018-05-03T12:58:00Z">
              <w:tcPr>
                <w:tcW w:w="263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38" w14:textId="77777777" w:rsidR="00ED2E61" w:rsidRPr="00493747" w:rsidRDefault="00ED2E61" w:rsidP="00493747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VCC_DDR0_1V0</w:t>
            </w:r>
          </w:p>
        </w:tc>
        <w:tc>
          <w:tcPr>
            <w:tcW w:w="92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tcPrChange w:id="202" w:author="Михаил Голяков" w:date="2018-05-03T12:58:00Z">
              <w:tcPr>
                <w:tcW w:w="920" w:type="dxa"/>
                <w:vMerge w:val="restart"/>
                <w:tcBorders>
                  <w:top w:val="single" w:sz="4" w:space="0" w:color="auto"/>
                  <w:left w:val="nil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39" w14:textId="77777777" w:rsidR="00ED2E61" w:rsidRPr="00ED2E61" w:rsidRDefault="00ED2E61" w:rsidP="0049374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lang w:val="en-US" w:eastAsia="ru-RU"/>
              </w:rPr>
              <w:t>4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203" w:author="Михаил Голяков" w:date="2018-05-03T12:58:00Z">
              <w:tcPr>
                <w:tcW w:w="1376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3A" w14:textId="77777777" w:rsidR="00ED2E61" w:rsidRPr="00493747" w:rsidRDefault="00ED2E61" w:rsidP="0049374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204" w:author="Михаил Голяков" w:date="2018-05-03T12:58:00Z">
              <w:tcPr>
                <w:tcW w:w="1401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4778943B" w14:textId="77777777" w:rsidR="00ED2E61" w:rsidRPr="00493747" w:rsidRDefault="00ED2E61" w:rsidP="0049374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</w:tr>
      <w:tr w:rsidR="00ED2E61" w:rsidRPr="00493747" w14:paraId="47789441" w14:textId="77777777" w:rsidTr="001E44A8">
        <w:trPr>
          <w:trHeight w:val="300"/>
          <w:trPrChange w:id="205" w:author="Михаил Голяков" w:date="2018-05-03T12:58:00Z">
            <w:trPr>
              <w:trHeight w:val="300"/>
            </w:trPr>
          </w:trPrChange>
        </w:trPr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206" w:author="Михаил Голяков" w:date="2018-05-03T12:58:00Z">
              <w:tcPr>
                <w:tcW w:w="263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3D" w14:textId="77777777" w:rsidR="00ED2E61" w:rsidRDefault="00ED2E61" w:rsidP="00493747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VCC_C1V0</w:t>
            </w:r>
          </w:p>
        </w:tc>
        <w:tc>
          <w:tcPr>
            <w:tcW w:w="9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tcPrChange w:id="207" w:author="Михаил Голяков" w:date="2018-05-03T12:58:00Z">
              <w:tcPr>
                <w:tcW w:w="920" w:type="dxa"/>
                <w:vMerge/>
                <w:tcBorders>
                  <w:left w:val="nil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3E" w14:textId="77777777" w:rsidR="00ED2E61" w:rsidRPr="00C9010D" w:rsidRDefault="00ED2E61" w:rsidP="0049374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208" w:author="Михаил Голяков" w:date="2018-05-03T12:58:00Z">
              <w:tcPr>
                <w:tcW w:w="1376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3F" w14:textId="77777777" w:rsidR="00ED2E61" w:rsidRPr="00493747" w:rsidRDefault="00ED2E61" w:rsidP="0049374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209" w:author="Михаил Голяков" w:date="2018-05-03T12:58:00Z">
              <w:tcPr>
                <w:tcW w:w="1401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47789440" w14:textId="77777777" w:rsidR="00ED2E61" w:rsidRPr="00493747" w:rsidRDefault="00ED2E61" w:rsidP="0049374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</w:tr>
      <w:tr w:rsidR="00ED2E61" w:rsidRPr="00493747" w14:paraId="47789446" w14:textId="77777777" w:rsidTr="001E44A8">
        <w:trPr>
          <w:trHeight w:val="300"/>
          <w:trPrChange w:id="210" w:author="Михаил Голяков" w:date="2018-05-03T12:58:00Z">
            <w:trPr>
              <w:trHeight w:val="300"/>
            </w:trPr>
          </w:trPrChange>
        </w:trPr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211" w:author="Михаил Голяков" w:date="2018-05-03T12:58:00Z">
              <w:tcPr>
                <w:tcW w:w="263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47789442" w14:textId="77777777" w:rsidR="00ED2E61" w:rsidRPr="00493747" w:rsidRDefault="00ED2E61" w:rsidP="00493747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VCC_SRIO</w:t>
            </w: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X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_RA1V0</w:t>
            </w:r>
          </w:p>
        </w:tc>
        <w:tc>
          <w:tcPr>
            <w:tcW w:w="9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tcPrChange w:id="212" w:author="Михаил Голяков" w:date="2018-05-03T12:58:00Z">
              <w:tcPr>
                <w:tcW w:w="920" w:type="dxa"/>
                <w:vMerge/>
                <w:tcBorders>
                  <w:left w:val="nil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43" w14:textId="77777777" w:rsidR="00ED2E61" w:rsidRPr="00C9010D" w:rsidRDefault="00ED2E61" w:rsidP="0049374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213" w:author="Михаил Голяков" w:date="2018-05-03T12:58:00Z">
              <w:tcPr>
                <w:tcW w:w="1376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44" w14:textId="77777777" w:rsidR="00ED2E61" w:rsidRPr="00493747" w:rsidRDefault="00ED2E61" w:rsidP="0049374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214" w:author="Михаил Голяков" w:date="2018-05-03T12:58:00Z">
              <w:tcPr>
                <w:tcW w:w="1401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47789445" w14:textId="77777777" w:rsidR="00ED2E61" w:rsidRPr="00493747" w:rsidRDefault="00ED2E61" w:rsidP="0049374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</w:tr>
      <w:tr w:rsidR="00ED2E61" w:rsidRPr="00493747" w14:paraId="4778944B" w14:textId="77777777" w:rsidTr="001E44A8">
        <w:trPr>
          <w:trHeight w:val="300"/>
          <w:trPrChange w:id="215" w:author="Михаил Голяков" w:date="2018-05-03T12:58:00Z">
            <w:trPr>
              <w:trHeight w:val="300"/>
            </w:trPr>
          </w:trPrChange>
        </w:trPr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216" w:author="Михаил Голяков" w:date="2018-05-03T12:58:00Z">
              <w:tcPr>
                <w:tcW w:w="263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47789447" w14:textId="77777777" w:rsidR="00ED2E61" w:rsidRDefault="00ED2E61" w:rsidP="00493747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VCC_SRIO</w:t>
            </w: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X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_A1V0</w:t>
            </w:r>
          </w:p>
        </w:tc>
        <w:tc>
          <w:tcPr>
            <w:tcW w:w="9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tcPrChange w:id="217" w:author="Михаил Голяков" w:date="2018-05-03T12:58:00Z">
              <w:tcPr>
                <w:tcW w:w="920" w:type="dxa"/>
                <w:vMerge/>
                <w:tcBorders>
                  <w:left w:val="nil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48" w14:textId="77777777" w:rsidR="00ED2E61" w:rsidRPr="00C9010D" w:rsidRDefault="00ED2E61" w:rsidP="0049374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218" w:author="Михаил Голяков" w:date="2018-05-03T12:58:00Z">
              <w:tcPr>
                <w:tcW w:w="1376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49" w14:textId="77777777" w:rsidR="00ED2E61" w:rsidRPr="00493747" w:rsidRDefault="00ED2E61" w:rsidP="0049374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219" w:author="Михаил Голяков" w:date="2018-05-03T12:58:00Z">
              <w:tcPr>
                <w:tcW w:w="1401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4778944A" w14:textId="77777777" w:rsidR="00ED2E61" w:rsidRPr="00493747" w:rsidRDefault="00ED2E61" w:rsidP="0049374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</w:tr>
      <w:tr w:rsidR="00ED2E61" w:rsidRPr="00493747" w14:paraId="47789450" w14:textId="77777777" w:rsidTr="001E44A8">
        <w:trPr>
          <w:trHeight w:val="300"/>
          <w:trPrChange w:id="220" w:author="Михаил Голяков" w:date="2018-05-03T12:58:00Z">
            <w:trPr>
              <w:trHeight w:val="300"/>
            </w:trPr>
          </w:trPrChange>
        </w:trPr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221" w:author="Михаил Голяков" w:date="2018-05-03T12:58:00Z">
              <w:tcPr>
                <w:tcW w:w="263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4778944C" w14:textId="77777777" w:rsidR="00ED2E61" w:rsidRDefault="00ED2E61" w:rsidP="00493747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VCC_FB_C1V0</w:t>
            </w:r>
          </w:p>
        </w:tc>
        <w:tc>
          <w:tcPr>
            <w:tcW w:w="9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tcPrChange w:id="222" w:author="Михаил Голяков" w:date="2018-05-03T12:58:00Z">
              <w:tcPr>
                <w:tcW w:w="920" w:type="dxa"/>
                <w:vMerge/>
                <w:tcBorders>
                  <w:left w:val="nil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4D" w14:textId="77777777" w:rsidR="00ED2E61" w:rsidRPr="00C9010D" w:rsidRDefault="00ED2E61" w:rsidP="0049374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223" w:author="Михаил Голяков" w:date="2018-05-03T12:58:00Z">
              <w:tcPr>
                <w:tcW w:w="1376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4E" w14:textId="77777777" w:rsidR="00ED2E61" w:rsidRPr="00493747" w:rsidRDefault="00ED2E61" w:rsidP="0049374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224" w:author="Михаил Голяков" w:date="2018-05-03T12:58:00Z">
              <w:tcPr>
                <w:tcW w:w="1401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4778944F" w14:textId="77777777" w:rsidR="00ED2E61" w:rsidRPr="00493747" w:rsidRDefault="00ED2E61" w:rsidP="0049374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</w:tr>
      <w:tr w:rsidR="00ED2E61" w:rsidRPr="00493747" w14:paraId="47789455" w14:textId="77777777" w:rsidTr="001E44A8">
        <w:trPr>
          <w:trHeight w:val="300"/>
          <w:trPrChange w:id="225" w:author="Михаил Голяков" w:date="2018-05-03T12:58:00Z">
            <w:trPr>
              <w:trHeight w:val="300"/>
            </w:trPr>
          </w:trPrChange>
        </w:trPr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226" w:author="Михаил Голяков" w:date="2018-05-03T12:58:00Z">
              <w:tcPr>
                <w:tcW w:w="263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47789451" w14:textId="77777777" w:rsidR="00ED2E61" w:rsidRDefault="00ED2E61" w:rsidP="00493747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VCC_SINT_CORE_A1V0</w:t>
            </w:r>
          </w:p>
        </w:tc>
        <w:tc>
          <w:tcPr>
            <w:tcW w:w="9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tcPrChange w:id="227" w:author="Михаил Голяков" w:date="2018-05-03T12:58:00Z">
              <w:tcPr>
                <w:tcW w:w="920" w:type="dxa"/>
                <w:vMerge/>
                <w:tcBorders>
                  <w:left w:val="nil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52" w14:textId="77777777" w:rsidR="00ED2E61" w:rsidRPr="00C9010D" w:rsidRDefault="00ED2E61" w:rsidP="0049374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228" w:author="Михаил Голяков" w:date="2018-05-03T12:58:00Z">
              <w:tcPr>
                <w:tcW w:w="1376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53" w14:textId="77777777" w:rsidR="00ED2E61" w:rsidRPr="00493747" w:rsidRDefault="00ED2E61" w:rsidP="0049374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229" w:author="Михаил Голяков" w:date="2018-05-03T12:58:00Z">
              <w:tcPr>
                <w:tcW w:w="1401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47789454" w14:textId="77777777" w:rsidR="00ED2E61" w:rsidRPr="00493747" w:rsidRDefault="00ED2E61" w:rsidP="0049374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</w:tr>
      <w:tr w:rsidR="00ED2E61" w:rsidRPr="00493747" w14:paraId="4778945A" w14:textId="77777777" w:rsidTr="001E44A8">
        <w:trPr>
          <w:trHeight w:val="300"/>
          <w:trPrChange w:id="230" w:author="Михаил Голяков" w:date="2018-05-03T12:58:00Z">
            <w:trPr>
              <w:trHeight w:val="300"/>
            </w:trPr>
          </w:trPrChange>
        </w:trPr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231" w:author="Михаил Голяков" w:date="2018-05-03T12:58:00Z">
              <w:tcPr>
                <w:tcW w:w="263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47789456" w14:textId="77777777" w:rsidR="00ED2E61" w:rsidRDefault="00ED2E61" w:rsidP="00493747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VCC_SINT_AXI_A1V0</w:t>
            </w:r>
          </w:p>
        </w:tc>
        <w:tc>
          <w:tcPr>
            <w:tcW w:w="9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tcPrChange w:id="232" w:author="Михаил Голяков" w:date="2018-05-03T12:58:00Z">
              <w:tcPr>
                <w:tcW w:w="920" w:type="dxa"/>
                <w:vMerge/>
                <w:tcBorders>
                  <w:left w:val="nil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57" w14:textId="77777777" w:rsidR="00ED2E61" w:rsidRPr="00C9010D" w:rsidRDefault="00ED2E61" w:rsidP="0049374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233" w:author="Михаил Голяков" w:date="2018-05-03T12:58:00Z">
              <w:tcPr>
                <w:tcW w:w="1376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58" w14:textId="77777777" w:rsidR="00ED2E61" w:rsidRPr="00493747" w:rsidRDefault="00ED2E61" w:rsidP="0049374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234" w:author="Михаил Голяков" w:date="2018-05-03T12:58:00Z">
              <w:tcPr>
                <w:tcW w:w="1401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47789459" w14:textId="77777777" w:rsidR="00ED2E61" w:rsidRPr="00493747" w:rsidRDefault="00ED2E61" w:rsidP="0049374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</w:tr>
      <w:tr w:rsidR="00ED2E61" w:rsidRPr="00493747" w14:paraId="4778945F" w14:textId="77777777" w:rsidTr="001E44A8">
        <w:trPr>
          <w:trHeight w:val="300"/>
          <w:trPrChange w:id="235" w:author="Михаил Голяков" w:date="2018-05-03T12:58:00Z">
            <w:trPr>
              <w:trHeight w:val="300"/>
            </w:trPr>
          </w:trPrChange>
        </w:trPr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236" w:author="Михаил Голяков" w:date="2018-05-03T12:58:00Z">
              <w:tcPr>
                <w:tcW w:w="263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4778945B" w14:textId="77777777" w:rsidR="00ED2E61" w:rsidRDefault="00ED2E61" w:rsidP="00493747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VCC_SINT_SRIO_A1V0</w:t>
            </w:r>
          </w:p>
        </w:tc>
        <w:tc>
          <w:tcPr>
            <w:tcW w:w="9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tcPrChange w:id="237" w:author="Михаил Голяков" w:date="2018-05-03T12:58:00Z">
              <w:tcPr>
                <w:tcW w:w="920" w:type="dxa"/>
                <w:vMerge/>
                <w:tcBorders>
                  <w:left w:val="nil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5C" w14:textId="77777777" w:rsidR="00ED2E61" w:rsidRPr="00C9010D" w:rsidRDefault="00ED2E61" w:rsidP="0049374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238" w:author="Михаил Голяков" w:date="2018-05-03T12:58:00Z">
              <w:tcPr>
                <w:tcW w:w="1376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5D" w14:textId="77777777" w:rsidR="00ED2E61" w:rsidRPr="00493747" w:rsidRDefault="00ED2E61" w:rsidP="0049374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239" w:author="Михаил Голяков" w:date="2018-05-03T12:58:00Z">
              <w:tcPr>
                <w:tcW w:w="1401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4778945E" w14:textId="77777777" w:rsidR="00ED2E61" w:rsidRPr="00493747" w:rsidRDefault="00ED2E61" w:rsidP="0049374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</w:tr>
      <w:tr w:rsidR="00ED2E61" w:rsidRPr="00493747" w14:paraId="47789464" w14:textId="77777777" w:rsidTr="001E44A8">
        <w:trPr>
          <w:trHeight w:val="300"/>
          <w:trPrChange w:id="240" w:author="Михаил Голяков" w:date="2018-05-03T12:58:00Z">
            <w:trPr>
              <w:trHeight w:val="300"/>
            </w:trPr>
          </w:trPrChange>
        </w:trPr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241" w:author="Михаил Голяков" w:date="2018-05-03T12:58:00Z">
              <w:tcPr>
                <w:tcW w:w="263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47789460" w14:textId="77777777" w:rsidR="00ED2E61" w:rsidRDefault="00ED2E61" w:rsidP="00493747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VCC_SINT_MEM_A1V0</w:t>
            </w:r>
          </w:p>
        </w:tc>
        <w:tc>
          <w:tcPr>
            <w:tcW w:w="9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242" w:author="Михаил Голяков" w:date="2018-05-03T12:58:00Z">
              <w:tcPr>
                <w:tcW w:w="920" w:type="dxa"/>
                <w:vMerge/>
                <w:tcBorders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61" w14:textId="77777777" w:rsidR="00ED2E61" w:rsidRPr="00C9010D" w:rsidRDefault="00ED2E61" w:rsidP="0049374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243" w:author="Михаил Голяков" w:date="2018-05-03T12:58:00Z">
              <w:tcPr>
                <w:tcW w:w="1376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62" w14:textId="77777777" w:rsidR="00ED2E61" w:rsidRPr="00493747" w:rsidRDefault="00ED2E61" w:rsidP="0049374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244" w:author="Михаил Голяков" w:date="2018-05-03T12:58:00Z">
              <w:tcPr>
                <w:tcW w:w="1401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47789463" w14:textId="77777777" w:rsidR="00ED2E61" w:rsidRPr="00493747" w:rsidRDefault="00ED2E61" w:rsidP="0049374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</w:tr>
      <w:tr w:rsidR="00186AA5" w:rsidRPr="00493747" w14:paraId="2D94A6E9" w14:textId="77777777" w:rsidTr="001E44A8">
        <w:trPr>
          <w:trHeight w:val="300"/>
          <w:ins w:id="245" w:author="Михаил Голяков" w:date="2018-05-03T13:40:00Z"/>
        </w:trPr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3B3026" w14:textId="50A7A4B8" w:rsidR="00186AA5" w:rsidRPr="00186AA5" w:rsidRDefault="00186AA5" w:rsidP="00D90023">
            <w:pPr>
              <w:spacing w:after="0" w:line="240" w:lineRule="auto"/>
              <w:rPr>
                <w:ins w:id="246" w:author="Михаил Голяков" w:date="2018-05-03T13:40:00Z"/>
                <w:rFonts w:ascii="Arial" w:hAnsi="Arial" w:cs="Arial"/>
                <w:color w:val="333333"/>
                <w:sz w:val="21"/>
                <w:szCs w:val="21"/>
                <w:lang w:val="en-US"/>
                <w:rPrChange w:id="247" w:author="Михаил Голяков" w:date="2018-05-03T13:40:00Z">
                  <w:rPr>
                    <w:ins w:id="248" w:author="Михаил Голяков" w:date="2018-05-03T13:40:00Z"/>
                    <w:rFonts w:ascii="Arial" w:hAnsi="Arial" w:cs="Arial"/>
                    <w:color w:val="333333"/>
                    <w:sz w:val="21"/>
                    <w:szCs w:val="21"/>
                  </w:rPr>
                </w:rPrChange>
              </w:rPr>
            </w:pPr>
            <w:ins w:id="249" w:author="Михаил Голяков" w:date="2018-05-03T13:40:00Z">
              <w:r>
                <w:rPr>
                  <w:rFonts w:ascii="Arial" w:hAnsi="Arial" w:cs="Arial"/>
                  <w:color w:val="333333"/>
                  <w:sz w:val="21"/>
                  <w:szCs w:val="21"/>
                </w:rPr>
                <w:t>VCC_</w:t>
              </w:r>
            </w:ins>
            <w:ins w:id="250" w:author="Михаил Голяков" w:date="2018-05-03T13:41:00Z">
              <w:r>
                <w:rPr>
                  <w:rFonts w:ascii="Arial" w:hAnsi="Arial" w:cs="Arial"/>
                  <w:color w:val="333333"/>
                  <w:sz w:val="21"/>
                  <w:szCs w:val="21"/>
                  <w:lang w:val="en-US"/>
                </w:rPr>
                <w:t>TADC_1V0</w:t>
              </w:r>
            </w:ins>
          </w:p>
        </w:tc>
        <w:tc>
          <w:tcPr>
            <w:tcW w:w="92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B2F32D" w14:textId="77777777" w:rsidR="00186AA5" w:rsidRPr="00C9010D" w:rsidRDefault="00186AA5" w:rsidP="00493747">
            <w:pPr>
              <w:spacing w:after="0" w:line="240" w:lineRule="auto"/>
              <w:jc w:val="center"/>
              <w:rPr>
                <w:ins w:id="251" w:author="Михаил Голяков" w:date="2018-05-03T13:40:00Z"/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7E93A" w14:textId="77777777" w:rsidR="00186AA5" w:rsidRPr="00493747" w:rsidRDefault="00186AA5" w:rsidP="00493747">
            <w:pPr>
              <w:spacing w:after="0" w:line="240" w:lineRule="auto"/>
              <w:jc w:val="center"/>
              <w:rPr>
                <w:ins w:id="252" w:author="Михаил Голяков" w:date="2018-05-03T13:40:00Z"/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2B34C7" w14:textId="77777777" w:rsidR="00186AA5" w:rsidRPr="00493747" w:rsidRDefault="00186AA5" w:rsidP="00493747">
            <w:pPr>
              <w:spacing w:after="0" w:line="240" w:lineRule="auto"/>
              <w:jc w:val="center"/>
              <w:rPr>
                <w:ins w:id="253" w:author="Михаил Голяков" w:date="2018-05-03T13:40:00Z"/>
                <w:rFonts w:eastAsia="Times New Roman" w:cs="Calibri"/>
                <w:color w:val="000000"/>
                <w:lang w:eastAsia="ru-RU"/>
              </w:rPr>
            </w:pPr>
          </w:p>
        </w:tc>
      </w:tr>
      <w:tr w:rsidR="0037566C" w:rsidRPr="00493747" w14:paraId="47789469" w14:textId="77777777" w:rsidTr="001E44A8">
        <w:trPr>
          <w:trHeight w:val="300"/>
          <w:trPrChange w:id="254" w:author="Михаил Голяков" w:date="2018-05-03T12:58:00Z">
            <w:trPr>
              <w:trHeight w:val="300"/>
            </w:trPr>
          </w:trPrChange>
        </w:trPr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255" w:author="Михаил Голяков" w:date="2018-05-03T12:58:00Z">
              <w:tcPr>
                <w:tcW w:w="263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47789465" w14:textId="77777777" w:rsidR="0037566C" w:rsidRDefault="0037566C" w:rsidP="00493747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256" w:author="Михаил Голяков" w:date="2018-05-03T12:58:00Z">
              <w:tcPr>
                <w:tcW w:w="92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66" w14:textId="77777777" w:rsidR="0037566C" w:rsidRPr="00C9010D" w:rsidRDefault="0037566C" w:rsidP="0049374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257" w:author="Михаил Голяков" w:date="2018-05-03T12:58:00Z">
              <w:tcPr>
                <w:tcW w:w="1376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67" w14:textId="77777777" w:rsidR="0037566C" w:rsidRPr="00493747" w:rsidRDefault="0037566C" w:rsidP="0049374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258" w:author="Михаил Голяков" w:date="2018-05-03T12:58:00Z">
              <w:tcPr>
                <w:tcW w:w="1401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47789468" w14:textId="77777777" w:rsidR="0037566C" w:rsidRPr="00493747" w:rsidRDefault="0037566C" w:rsidP="0049374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</w:tr>
      <w:tr w:rsidR="009102F9" w:rsidRPr="00493747" w14:paraId="4778946E" w14:textId="77777777" w:rsidTr="001E44A8">
        <w:trPr>
          <w:trHeight w:val="300"/>
          <w:trPrChange w:id="259" w:author="Михаил Голяков" w:date="2018-05-03T12:58:00Z">
            <w:trPr>
              <w:trHeight w:val="300"/>
            </w:trPr>
          </w:trPrChange>
        </w:trPr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260" w:author="Михаил Голяков" w:date="2018-05-03T12:58:00Z">
              <w:tcPr>
                <w:tcW w:w="263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4778946A" w14:textId="77777777" w:rsidR="009102F9" w:rsidRPr="00493747" w:rsidRDefault="0037566C" w:rsidP="009102F9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VREF_SW_1V25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261" w:author="Михаил Голяков" w:date="2018-05-03T12:58:00Z">
              <w:tcPr>
                <w:tcW w:w="92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6B" w14:textId="77777777" w:rsidR="009102F9" w:rsidRPr="00C9010D" w:rsidRDefault="009102F9" w:rsidP="009102F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 w:eastAsia="ru-RU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262" w:author="Михаил Голяков" w:date="2018-05-03T12:58:00Z">
              <w:tcPr>
                <w:tcW w:w="1376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6C" w14:textId="77777777" w:rsidR="009102F9" w:rsidRPr="00493747" w:rsidRDefault="009102F9" w:rsidP="009102F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263" w:author="Михаил Голяков" w:date="2018-05-03T12:58:00Z">
              <w:tcPr>
                <w:tcW w:w="1401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4778946D" w14:textId="77777777" w:rsidR="009102F9" w:rsidRPr="00493747" w:rsidRDefault="009102F9" w:rsidP="009102F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</w:tr>
      <w:tr w:rsidR="0037566C" w:rsidRPr="00493747" w14:paraId="47789473" w14:textId="77777777" w:rsidTr="001E44A8">
        <w:trPr>
          <w:trHeight w:val="300"/>
          <w:trPrChange w:id="264" w:author="Михаил Голяков" w:date="2018-05-03T12:58:00Z">
            <w:trPr>
              <w:trHeight w:val="300"/>
            </w:trPr>
          </w:trPrChange>
        </w:trPr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265" w:author="Михаил Голяков" w:date="2018-05-03T12:58:00Z">
              <w:tcPr>
                <w:tcW w:w="263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4778946F" w14:textId="77777777" w:rsidR="0037566C" w:rsidRDefault="0037566C" w:rsidP="009102F9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VREF_DDR0_0V9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266" w:author="Михаил Голяков" w:date="2018-05-03T12:58:00Z">
              <w:tcPr>
                <w:tcW w:w="92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70" w14:textId="77777777" w:rsidR="0037566C" w:rsidRPr="00C9010D" w:rsidRDefault="0037566C" w:rsidP="009102F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 w:eastAsia="ru-RU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267" w:author="Михаил Голяков" w:date="2018-05-03T12:58:00Z">
              <w:tcPr>
                <w:tcW w:w="1376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71" w14:textId="77777777" w:rsidR="0037566C" w:rsidRPr="00493747" w:rsidRDefault="0037566C" w:rsidP="009102F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268" w:author="Михаил Голяков" w:date="2018-05-03T12:58:00Z">
              <w:tcPr>
                <w:tcW w:w="1401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47789472" w14:textId="77777777" w:rsidR="0037566C" w:rsidRPr="00493747" w:rsidRDefault="0037566C" w:rsidP="009102F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</w:tr>
      <w:tr w:rsidR="0037566C" w:rsidRPr="00493747" w14:paraId="47789478" w14:textId="77777777" w:rsidTr="001E44A8">
        <w:trPr>
          <w:trHeight w:val="300"/>
          <w:trPrChange w:id="269" w:author="Михаил Голяков" w:date="2018-05-03T12:58:00Z">
            <w:trPr>
              <w:trHeight w:val="300"/>
            </w:trPr>
          </w:trPrChange>
        </w:trPr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270" w:author="Михаил Голяков" w:date="2018-05-03T12:58:00Z">
              <w:tcPr>
                <w:tcW w:w="263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47789474" w14:textId="4A66FE36" w:rsidR="0037566C" w:rsidRPr="00186AA5" w:rsidRDefault="0037566C" w:rsidP="009102F9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  <w:lang w:val="en-US"/>
                <w:rPrChange w:id="271" w:author="Михаил Голяков" w:date="2018-05-03T13:41:00Z">
                  <w:rPr>
                    <w:rFonts w:ascii="Arial" w:hAnsi="Arial" w:cs="Arial"/>
                    <w:color w:val="333333"/>
                    <w:sz w:val="21"/>
                    <w:szCs w:val="21"/>
                  </w:rPr>
                </w:rPrChange>
              </w:rPr>
            </w:pPr>
            <w:commentRangeStart w:id="272"/>
            <w:r>
              <w:rPr>
                <w:rFonts w:ascii="Arial" w:hAnsi="Arial" w:cs="Arial"/>
                <w:color w:val="333333"/>
                <w:sz w:val="21"/>
                <w:szCs w:val="21"/>
              </w:rPr>
              <w:t>VREF_TADC</w:t>
            </w:r>
            <w:commentRangeEnd w:id="272"/>
            <w:r w:rsidR="00424283">
              <w:rPr>
                <w:rStyle w:val="af2"/>
              </w:rPr>
              <w:commentReference w:id="272"/>
            </w:r>
            <w:ins w:id="273" w:author="Михаил Голяков" w:date="2018-05-03T13:41:00Z">
              <w:r w:rsidR="00186AA5">
                <w:rPr>
                  <w:rFonts w:ascii="Arial" w:hAnsi="Arial" w:cs="Arial"/>
                  <w:color w:val="333333"/>
                  <w:sz w:val="21"/>
                  <w:szCs w:val="21"/>
                  <w:lang w:val="en-US"/>
                </w:rPr>
                <w:t>_1V2</w:t>
              </w:r>
            </w:ins>
            <w:bookmarkStart w:id="274" w:name="_GoBack"/>
            <w:bookmarkEnd w:id="274"/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275" w:author="Михаил Голяков" w:date="2018-05-03T12:58:00Z">
              <w:tcPr>
                <w:tcW w:w="92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75" w14:textId="77777777" w:rsidR="0037566C" w:rsidRPr="00C9010D" w:rsidRDefault="0037566C" w:rsidP="009102F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 w:eastAsia="ru-RU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276" w:author="Михаил Голяков" w:date="2018-05-03T12:58:00Z">
              <w:tcPr>
                <w:tcW w:w="1376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76" w14:textId="77777777" w:rsidR="0037566C" w:rsidRPr="00493747" w:rsidRDefault="0037566C" w:rsidP="009102F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277" w:author="Михаил Голяков" w:date="2018-05-03T12:58:00Z">
              <w:tcPr>
                <w:tcW w:w="1401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47789477" w14:textId="77777777" w:rsidR="0037566C" w:rsidRPr="00493747" w:rsidRDefault="0037566C" w:rsidP="009102F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</w:tr>
      <w:tr w:rsidR="0037566C" w:rsidRPr="00493747" w14:paraId="4778947D" w14:textId="77777777" w:rsidTr="001E44A8">
        <w:trPr>
          <w:trHeight w:val="300"/>
          <w:trPrChange w:id="278" w:author="Михаил Голяков" w:date="2018-05-03T12:58:00Z">
            <w:trPr>
              <w:trHeight w:val="300"/>
            </w:trPr>
          </w:trPrChange>
        </w:trPr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279" w:author="Михаил Голяков" w:date="2018-05-03T12:58:00Z">
              <w:tcPr>
                <w:tcW w:w="263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47789479" w14:textId="77777777" w:rsidR="0037566C" w:rsidRDefault="0037566C" w:rsidP="009102F9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280" w:author="Михаил Голяков" w:date="2018-05-03T12:58:00Z">
              <w:tcPr>
                <w:tcW w:w="92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7A" w14:textId="77777777" w:rsidR="0037566C" w:rsidRPr="00C9010D" w:rsidRDefault="0037566C" w:rsidP="009102F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 w:eastAsia="ru-RU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281" w:author="Михаил Голяков" w:date="2018-05-03T12:58:00Z">
              <w:tcPr>
                <w:tcW w:w="1376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7B" w14:textId="77777777" w:rsidR="0037566C" w:rsidRPr="00493747" w:rsidRDefault="0037566C" w:rsidP="009102F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282" w:author="Михаил Голяков" w:date="2018-05-03T12:58:00Z">
              <w:tcPr>
                <w:tcW w:w="1401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4778947C" w14:textId="77777777" w:rsidR="0037566C" w:rsidRPr="00493747" w:rsidRDefault="0037566C" w:rsidP="009102F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</w:tr>
      <w:tr w:rsidR="009102F9" w:rsidRPr="00493747" w14:paraId="47789482" w14:textId="77777777" w:rsidTr="001E44A8">
        <w:trPr>
          <w:trHeight w:val="300"/>
          <w:trPrChange w:id="283" w:author="Михаил Голяков" w:date="2018-05-03T12:58:00Z">
            <w:trPr>
              <w:trHeight w:val="300"/>
            </w:trPr>
          </w:trPrChange>
        </w:trPr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284" w:author="Михаил Голяков" w:date="2018-05-03T12:58:00Z">
              <w:tcPr>
                <w:tcW w:w="263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7E" w14:textId="77777777" w:rsidR="00C9010D" w:rsidRPr="00C9010D" w:rsidRDefault="0037566C" w:rsidP="009102F9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IREF_SW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285" w:author="Михаил Голяков" w:date="2018-05-03T12:58:00Z">
              <w:tcPr>
                <w:tcW w:w="92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7F" w14:textId="77777777" w:rsidR="009102F9" w:rsidRPr="00C9010D" w:rsidRDefault="009102F9" w:rsidP="009102F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 w:eastAsia="ru-RU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286" w:author="Михаил Голяков" w:date="2018-05-03T12:58:00Z">
              <w:tcPr>
                <w:tcW w:w="1376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80" w14:textId="77777777" w:rsidR="009102F9" w:rsidRPr="00493747" w:rsidRDefault="009102F9" w:rsidP="009102F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287" w:author="Михаил Голяков" w:date="2018-05-03T12:58:00Z">
              <w:tcPr>
                <w:tcW w:w="1401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47789481" w14:textId="77777777" w:rsidR="009102F9" w:rsidRPr="00493747" w:rsidRDefault="009102F9" w:rsidP="009102F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</w:tr>
      <w:tr w:rsidR="009102F9" w:rsidRPr="00493747" w14:paraId="47789487" w14:textId="77777777" w:rsidTr="001E44A8">
        <w:trPr>
          <w:trHeight w:val="315"/>
          <w:trPrChange w:id="288" w:author="Михаил Голяков" w:date="2018-05-03T12:58:00Z">
            <w:trPr>
              <w:trHeight w:val="315"/>
            </w:trPr>
          </w:trPrChange>
        </w:trPr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289" w:author="Михаил Голяков" w:date="2018-05-03T12:58:00Z">
              <w:tcPr>
                <w:tcW w:w="263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83" w14:textId="77777777" w:rsidR="009102F9" w:rsidRPr="00493747" w:rsidRDefault="009102F9" w:rsidP="009102F9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290" w:author="Михаил Голяков" w:date="2018-05-03T12:58:00Z">
              <w:tcPr>
                <w:tcW w:w="92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84" w14:textId="77777777" w:rsidR="009102F9" w:rsidRPr="00C9010D" w:rsidRDefault="009102F9" w:rsidP="009102F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291" w:author="Михаил Голяков" w:date="2018-05-03T12:58:00Z">
              <w:tcPr>
                <w:tcW w:w="1376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85" w14:textId="77777777" w:rsidR="009102F9" w:rsidRPr="00493747" w:rsidRDefault="009102F9" w:rsidP="009102F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292" w:author="Михаил Голяков" w:date="2018-05-03T12:58:00Z">
              <w:tcPr>
                <w:tcW w:w="1401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47789486" w14:textId="77777777" w:rsidR="009102F9" w:rsidRPr="00493747" w:rsidRDefault="009102F9" w:rsidP="009102F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</w:tr>
      <w:tr w:rsidR="0037566C" w:rsidRPr="00493747" w14:paraId="4778948C" w14:textId="77777777" w:rsidTr="001E44A8">
        <w:trPr>
          <w:trHeight w:val="315"/>
          <w:trPrChange w:id="293" w:author="Михаил Голяков" w:date="2018-05-03T12:58:00Z">
            <w:trPr>
              <w:trHeight w:val="315"/>
            </w:trPr>
          </w:trPrChange>
        </w:trPr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294" w:author="Михаил Голяков" w:date="2018-05-03T12:58:00Z">
              <w:tcPr>
                <w:tcW w:w="263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88" w14:textId="77777777" w:rsidR="0037566C" w:rsidRPr="00493747" w:rsidRDefault="0037566C" w:rsidP="009102F9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RREF_TADC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295" w:author="Михаил Голяков" w:date="2018-05-03T12:58:00Z">
              <w:tcPr>
                <w:tcW w:w="92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89" w14:textId="77777777" w:rsidR="0037566C" w:rsidRPr="00C9010D" w:rsidRDefault="0037566C" w:rsidP="009102F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296" w:author="Михаил Голяков" w:date="2018-05-03T12:58:00Z">
              <w:tcPr>
                <w:tcW w:w="1376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8A" w14:textId="77777777" w:rsidR="0037566C" w:rsidRPr="00493747" w:rsidRDefault="0037566C" w:rsidP="009102F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297" w:author="Михаил Голяков" w:date="2018-05-03T12:58:00Z">
              <w:tcPr>
                <w:tcW w:w="1401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4778948B" w14:textId="77777777" w:rsidR="0037566C" w:rsidRPr="00493747" w:rsidRDefault="0037566C" w:rsidP="009102F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</w:tr>
      <w:tr w:rsidR="0037566C" w:rsidRPr="00493747" w14:paraId="47789491" w14:textId="77777777" w:rsidTr="001E44A8">
        <w:trPr>
          <w:trHeight w:val="315"/>
          <w:trPrChange w:id="298" w:author="Михаил Голяков" w:date="2018-05-03T12:58:00Z">
            <w:trPr>
              <w:trHeight w:val="315"/>
            </w:trPr>
          </w:trPrChange>
        </w:trPr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299" w:author="Михаил Голяков" w:date="2018-05-03T12:58:00Z">
              <w:tcPr>
                <w:tcW w:w="263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8D" w14:textId="77777777" w:rsidR="0037566C" w:rsidRPr="00493747" w:rsidRDefault="0037566C" w:rsidP="009102F9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300" w:author="Михаил Голяков" w:date="2018-05-03T12:58:00Z">
              <w:tcPr>
                <w:tcW w:w="92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8E" w14:textId="77777777" w:rsidR="0037566C" w:rsidRPr="00C9010D" w:rsidRDefault="0037566C" w:rsidP="009102F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301" w:author="Михаил Голяков" w:date="2018-05-03T12:58:00Z">
              <w:tcPr>
                <w:tcW w:w="1376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8F" w14:textId="77777777" w:rsidR="0037566C" w:rsidRPr="00493747" w:rsidRDefault="0037566C" w:rsidP="009102F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302" w:author="Михаил Голяков" w:date="2018-05-03T12:58:00Z">
              <w:tcPr>
                <w:tcW w:w="1401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47789490" w14:textId="77777777" w:rsidR="0037566C" w:rsidRPr="00493747" w:rsidRDefault="0037566C" w:rsidP="009102F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</w:tr>
      <w:tr w:rsidR="00C9010D" w:rsidRPr="00493747" w14:paraId="47789496" w14:textId="77777777" w:rsidTr="001E44A8">
        <w:trPr>
          <w:trHeight w:val="315"/>
          <w:trPrChange w:id="303" w:author="Михаил Голяков" w:date="2018-05-03T12:58:00Z">
            <w:trPr>
              <w:trHeight w:val="315"/>
            </w:trPr>
          </w:trPrChange>
        </w:trPr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304" w:author="Михаил Голяков" w:date="2018-05-03T12:58:00Z">
              <w:tcPr>
                <w:tcW w:w="263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47789492" w14:textId="77777777" w:rsidR="0005443B" w:rsidRPr="000B71AB" w:rsidRDefault="0037566C" w:rsidP="00C901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TADC_INA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305" w:author="Михаил Голяков" w:date="2018-05-03T12:58:00Z">
              <w:tcPr>
                <w:tcW w:w="92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93" w14:textId="77777777" w:rsidR="00C9010D" w:rsidRPr="00493747" w:rsidRDefault="00C9010D" w:rsidP="00C901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306" w:author="Михаил Голяков" w:date="2018-05-03T12:58:00Z">
              <w:tcPr>
                <w:tcW w:w="1376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94" w14:textId="77777777" w:rsidR="00C9010D" w:rsidRPr="000B71AB" w:rsidRDefault="00C9010D" w:rsidP="00C901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307" w:author="Михаил Голяков" w:date="2018-05-03T12:58:00Z">
              <w:tcPr>
                <w:tcW w:w="1401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47789495" w14:textId="77777777" w:rsidR="00C9010D" w:rsidRPr="00493747" w:rsidRDefault="00C9010D" w:rsidP="00C901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</w:tr>
      <w:tr w:rsidR="0037566C" w:rsidRPr="00493747" w14:paraId="4778949B" w14:textId="77777777" w:rsidTr="001E44A8">
        <w:trPr>
          <w:trHeight w:val="315"/>
          <w:trPrChange w:id="308" w:author="Михаил Голяков" w:date="2018-05-03T12:58:00Z">
            <w:trPr>
              <w:trHeight w:val="315"/>
            </w:trPr>
          </w:trPrChange>
        </w:trPr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309" w:author="Михаил Голяков" w:date="2018-05-03T12:58:00Z">
              <w:tcPr>
                <w:tcW w:w="263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47789497" w14:textId="77777777" w:rsidR="0037566C" w:rsidRDefault="0037566C" w:rsidP="00C9010D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TADC_INC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310" w:author="Михаил Голяков" w:date="2018-05-03T12:58:00Z">
              <w:tcPr>
                <w:tcW w:w="92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98" w14:textId="77777777" w:rsidR="0037566C" w:rsidRPr="00493747" w:rsidRDefault="0037566C" w:rsidP="00C901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311" w:author="Михаил Голяков" w:date="2018-05-03T12:58:00Z">
              <w:tcPr>
                <w:tcW w:w="1376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99" w14:textId="77777777" w:rsidR="0037566C" w:rsidRPr="000B71AB" w:rsidRDefault="0037566C" w:rsidP="00C901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312" w:author="Михаил Голяков" w:date="2018-05-03T12:58:00Z">
              <w:tcPr>
                <w:tcW w:w="1401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4778949A" w14:textId="77777777" w:rsidR="0037566C" w:rsidRPr="00493747" w:rsidRDefault="0037566C" w:rsidP="00C901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</w:tr>
      <w:tr w:rsidR="0037566C" w:rsidRPr="00493747" w14:paraId="477894A0" w14:textId="77777777" w:rsidTr="001E44A8">
        <w:trPr>
          <w:trHeight w:val="315"/>
          <w:trPrChange w:id="313" w:author="Михаил Голяков" w:date="2018-05-03T12:58:00Z">
            <w:trPr>
              <w:trHeight w:val="315"/>
            </w:trPr>
          </w:trPrChange>
        </w:trPr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314" w:author="Михаил Голяков" w:date="2018-05-03T12:58:00Z">
              <w:tcPr>
                <w:tcW w:w="263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4778949C" w14:textId="77777777" w:rsidR="0037566C" w:rsidRDefault="0037566C" w:rsidP="00C9010D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TADC_RESERV0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315" w:author="Михаил Голяков" w:date="2018-05-03T12:58:00Z">
              <w:tcPr>
                <w:tcW w:w="92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9D" w14:textId="77777777" w:rsidR="0037566C" w:rsidRPr="00493747" w:rsidRDefault="0037566C" w:rsidP="00C901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316" w:author="Михаил Голяков" w:date="2018-05-03T12:58:00Z">
              <w:tcPr>
                <w:tcW w:w="1376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9E" w14:textId="77777777" w:rsidR="0037566C" w:rsidRPr="000B71AB" w:rsidRDefault="0037566C" w:rsidP="00C901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317" w:author="Михаил Голяков" w:date="2018-05-03T12:58:00Z">
              <w:tcPr>
                <w:tcW w:w="1401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4778949F" w14:textId="77777777" w:rsidR="0037566C" w:rsidRPr="00493747" w:rsidRDefault="0037566C" w:rsidP="00C901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</w:tr>
      <w:tr w:rsidR="0037566C" w:rsidRPr="00493747" w14:paraId="477894A5" w14:textId="77777777" w:rsidTr="001E44A8">
        <w:trPr>
          <w:trHeight w:val="315"/>
          <w:trPrChange w:id="318" w:author="Михаил Голяков" w:date="2018-05-03T12:58:00Z">
            <w:trPr>
              <w:trHeight w:val="315"/>
            </w:trPr>
          </w:trPrChange>
        </w:trPr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319" w:author="Михаил Голяков" w:date="2018-05-03T12:58:00Z">
              <w:tcPr>
                <w:tcW w:w="263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477894A1" w14:textId="77777777" w:rsidR="0037566C" w:rsidRPr="000B71AB" w:rsidRDefault="0037566C" w:rsidP="00C901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ru-RU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320" w:author="Михаил Голяков" w:date="2018-05-03T12:58:00Z">
              <w:tcPr>
                <w:tcW w:w="92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A2" w14:textId="77777777" w:rsidR="0037566C" w:rsidRPr="00493747" w:rsidRDefault="0037566C" w:rsidP="00C901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321" w:author="Михаил Голяков" w:date="2018-05-03T12:58:00Z">
              <w:tcPr>
                <w:tcW w:w="1376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A3" w14:textId="77777777" w:rsidR="0037566C" w:rsidRPr="000B71AB" w:rsidRDefault="0037566C" w:rsidP="00C901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322" w:author="Михаил Голяков" w:date="2018-05-03T12:58:00Z">
              <w:tcPr>
                <w:tcW w:w="1401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477894A4" w14:textId="77777777" w:rsidR="0037566C" w:rsidRPr="00493747" w:rsidRDefault="0037566C" w:rsidP="00C901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</w:tr>
      <w:tr w:rsidR="00C9010D" w:rsidRPr="00493747" w14:paraId="477894AA" w14:textId="77777777" w:rsidTr="001E44A8">
        <w:trPr>
          <w:trHeight w:val="300"/>
          <w:trPrChange w:id="323" w:author="Михаил Голяков" w:date="2018-05-03T12:58:00Z">
            <w:trPr>
              <w:trHeight w:val="300"/>
            </w:trPr>
          </w:trPrChange>
        </w:trPr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324" w:author="Михаил Голяков" w:date="2018-05-03T12:58:00Z">
              <w:tcPr>
                <w:tcW w:w="263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A6" w14:textId="77777777" w:rsidR="0005443B" w:rsidRPr="00493747" w:rsidRDefault="0037566C" w:rsidP="000B71A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GND_SW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325" w:author="Михаил Голяков" w:date="2018-05-03T12:58:00Z">
              <w:tcPr>
                <w:tcW w:w="92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A7" w14:textId="77777777" w:rsidR="00C9010D" w:rsidRPr="00C9010D" w:rsidRDefault="00C9010D" w:rsidP="00C901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326" w:author="Михаил Голяков" w:date="2018-05-03T12:58:00Z">
              <w:tcPr>
                <w:tcW w:w="1376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A8" w14:textId="77777777" w:rsidR="00C9010D" w:rsidRPr="00493747" w:rsidRDefault="00C9010D" w:rsidP="00C901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327" w:author="Михаил Голяков" w:date="2018-05-03T12:58:00Z">
              <w:tcPr>
                <w:tcW w:w="1401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477894A9" w14:textId="77777777" w:rsidR="00C9010D" w:rsidRPr="00493747" w:rsidRDefault="00C9010D" w:rsidP="00C9010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</w:tr>
      <w:tr w:rsidR="00927B0B" w:rsidRPr="00493747" w14:paraId="477894AF" w14:textId="77777777" w:rsidTr="001E44A8">
        <w:trPr>
          <w:trHeight w:val="300"/>
          <w:trPrChange w:id="328" w:author="Михаил Голяков" w:date="2018-05-03T12:58:00Z">
            <w:trPr>
              <w:trHeight w:val="300"/>
            </w:trPr>
          </w:trPrChange>
        </w:trPr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329" w:author="Михаил Голяков" w:date="2018-05-03T12:58:00Z">
              <w:tcPr>
                <w:tcW w:w="263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477894AB" w14:textId="77777777" w:rsidR="00927B0B" w:rsidRPr="00493747" w:rsidRDefault="0037566C" w:rsidP="00927B0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GND_DDR0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330" w:author="Михаил Голяков" w:date="2018-05-03T12:58:00Z">
              <w:tcPr>
                <w:tcW w:w="92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AC" w14:textId="77777777" w:rsidR="00927B0B" w:rsidRPr="00493747" w:rsidRDefault="00927B0B" w:rsidP="00927B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331" w:author="Михаил Голяков" w:date="2018-05-03T12:58:00Z">
              <w:tcPr>
                <w:tcW w:w="1376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AD" w14:textId="77777777" w:rsidR="00927B0B" w:rsidRPr="00493747" w:rsidRDefault="00927B0B" w:rsidP="00927B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332" w:author="Михаил Голяков" w:date="2018-05-03T12:58:00Z">
              <w:tcPr>
                <w:tcW w:w="1401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477894AE" w14:textId="77777777" w:rsidR="00927B0B" w:rsidRPr="00493747" w:rsidRDefault="00927B0B" w:rsidP="00927B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</w:tr>
      <w:tr w:rsidR="0037566C" w:rsidRPr="00493747" w14:paraId="477894B4" w14:textId="77777777" w:rsidTr="001E44A8">
        <w:trPr>
          <w:trHeight w:val="300"/>
          <w:trPrChange w:id="333" w:author="Михаил Голяков" w:date="2018-05-03T12:58:00Z">
            <w:trPr>
              <w:trHeight w:val="300"/>
            </w:trPr>
          </w:trPrChange>
        </w:trPr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334" w:author="Михаил Голяков" w:date="2018-05-03T12:58:00Z">
              <w:tcPr>
                <w:tcW w:w="263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477894B0" w14:textId="77777777" w:rsidR="0037566C" w:rsidRDefault="0037566C" w:rsidP="00927B0B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335" w:author="Михаил Голяков" w:date="2018-05-03T12:58:00Z">
              <w:tcPr>
                <w:tcW w:w="92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B1" w14:textId="77777777" w:rsidR="0037566C" w:rsidRPr="00493747" w:rsidRDefault="0037566C" w:rsidP="00927B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336" w:author="Михаил Голяков" w:date="2018-05-03T12:58:00Z">
              <w:tcPr>
                <w:tcW w:w="1376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B2" w14:textId="77777777" w:rsidR="0037566C" w:rsidRPr="00493747" w:rsidRDefault="0037566C" w:rsidP="00927B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337" w:author="Михаил Голяков" w:date="2018-05-03T12:58:00Z">
              <w:tcPr>
                <w:tcW w:w="1401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477894B3" w14:textId="77777777" w:rsidR="0037566C" w:rsidRPr="00493747" w:rsidRDefault="0037566C" w:rsidP="00927B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</w:tr>
      <w:tr w:rsidR="0037566C" w:rsidRPr="00493747" w14:paraId="477894B9" w14:textId="77777777" w:rsidTr="001E44A8">
        <w:trPr>
          <w:trHeight w:val="300"/>
          <w:trPrChange w:id="338" w:author="Михаил Голяков" w:date="2018-05-03T12:58:00Z">
            <w:trPr>
              <w:trHeight w:val="300"/>
            </w:trPr>
          </w:trPrChange>
        </w:trPr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339" w:author="Михаил Голяков" w:date="2018-05-03T12:58:00Z">
              <w:tcPr>
                <w:tcW w:w="263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477894B5" w14:textId="77777777" w:rsidR="0037566C" w:rsidRDefault="0037566C" w:rsidP="00927B0B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GND_IO3V3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340" w:author="Михаил Голяков" w:date="2018-05-03T12:58:00Z">
              <w:tcPr>
                <w:tcW w:w="92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B6" w14:textId="77777777" w:rsidR="0037566C" w:rsidRPr="00493747" w:rsidRDefault="0037566C" w:rsidP="00927B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341" w:author="Михаил Голяков" w:date="2018-05-03T12:58:00Z">
              <w:tcPr>
                <w:tcW w:w="1376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B7" w14:textId="77777777" w:rsidR="0037566C" w:rsidRPr="00493747" w:rsidRDefault="0037566C" w:rsidP="00927B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342" w:author="Михаил Голяков" w:date="2018-05-03T12:58:00Z">
              <w:tcPr>
                <w:tcW w:w="1401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477894B8" w14:textId="77777777" w:rsidR="0037566C" w:rsidRPr="00493747" w:rsidRDefault="0037566C" w:rsidP="00927B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</w:tr>
      <w:tr w:rsidR="0037566C" w:rsidRPr="00493747" w14:paraId="477894BE" w14:textId="77777777" w:rsidTr="001E44A8">
        <w:trPr>
          <w:trHeight w:val="300"/>
          <w:trPrChange w:id="343" w:author="Михаил Голяков" w:date="2018-05-03T12:58:00Z">
            <w:trPr>
              <w:trHeight w:val="300"/>
            </w:trPr>
          </w:trPrChange>
        </w:trPr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344" w:author="Михаил Голяков" w:date="2018-05-03T12:58:00Z">
              <w:tcPr>
                <w:tcW w:w="263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477894BA" w14:textId="77777777" w:rsidR="0037566C" w:rsidRDefault="0037566C" w:rsidP="00927B0B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345" w:author="Михаил Голяков" w:date="2018-05-03T12:58:00Z">
              <w:tcPr>
                <w:tcW w:w="92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BB" w14:textId="77777777" w:rsidR="0037566C" w:rsidRPr="00493747" w:rsidRDefault="0037566C" w:rsidP="00927B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346" w:author="Михаил Голяков" w:date="2018-05-03T12:58:00Z">
              <w:tcPr>
                <w:tcW w:w="1376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BC" w14:textId="77777777" w:rsidR="0037566C" w:rsidRPr="00493747" w:rsidRDefault="0037566C" w:rsidP="00927B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347" w:author="Михаил Голяков" w:date="2018-05-03T12:58:00Z">
              <w:tcPr>
                <w:tcW w:w="1401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477894BD" w14:textId="77777777" w:rsidR="0037566C" w:rsidRPr="00493747" w:rsidRDefault="0037566C" w:rsidP="00927B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</w:tr>
      <w:tr w:rsidR="00927B0B" w:rsidRPr="00493747" w14:paraId="477894C3" w14:textId="77777777" w:rsidTr="001E44A8">
        <w:trPr>
          <w:trHeight w:val="300"/>
          <w:trPrChange w:id="348" w:author="Михаил Голяков" w:date="2018-05-03T12:58:00Z">
            <w:trPr>
              <w:trHeight w:val="300"/>
            </w:trPr>
          </w:trPrChange>
        </w:trPr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349" w:author="Михаил Голяков" w:date="2018-05-03T12:58:00Z">
              <w:tcPr>
                <w:tcW w:w="263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477894BF" w14:textId="77777777" w:rsidR="00927B0B" w:rsidRPr="00493747" w:rsidRDefault="0037566C" w:rsidP="00927B0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GND_SRIO</w:t>
            </w: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X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_TA2V5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350" w:author="Михаил Голяков" w:date="2018-05-03T12:58:00Z">
              <w:tcPr>
                <w:tcW w:w="92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C0" w14:textId="77777777" w:rsidR="00927B0B" w:rsidRPr="00C9010D" w:rsidRDefault="00927B0B" w:rsidP="00927B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351" w:author="Михаил Голяков" w:date="2018-05-03T12:58:00Z">
              <w:tcPr>
                <w:tcW w:w="1376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C1" w14:textId="77777777" w:rsidR="00927B0B" w:rsidRPr="00493747" w:rsidRDefault="00927B0B" w:rsidP="00927B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352" w:author="Михаил Голяков" w:date="2018-05-03T12:58:00Z">
              <w:tcPr>
                <w:tcW w:w="1401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477894C2" w14:textId="77777777" w:rsidR="00927B0B" w:rsidRPr="00493747" w:rsidRDefault="00927B0B" w:rsidP="00927B0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</w:p>
        </w:tc>
      </w:tr>
      <w:tr w:rsidR="0037566C" w:rsidRPr="00493747" w14:paraId="477894C8" w14:textId="77777777" w:rsidTr="001E44A8">
        <w:trPr>
          <w:trHeight w:val="300"/>
          <w:trPrChange w:id="353" w:author="Михаил Голяков" w:date="2018-05-03T12:58:00Z">
            <w:trPr>
              <w:trHeight w:val="300"/>
            </w:trPr>
          </w:trPrChange>
        </w:trPr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354" w:author="Михаил Голяков" w:date="2018-05-03T12:58:00Z">
              <w:tcPr>
                <w:tcW w:w="263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477894C4" w14:textId="77777777" w:rsidR="0037566C" w:rsidRDefault="0037566C" w:rsidP="00927B0B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GND_SRIO</w:t>
            </w: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X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_TP2V5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355" w:author="Михаил Голяков" w:date="2018-05-03T12:58:00Z">
              <w:tcPr>
                <w:tcW w:w="92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C5" w14:textId="77777777" w:rsidR="0037566C" w:rsidRPr="00C9010D" w:rsidRDefault="0037566C" w:rsidP="00927B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356" w:author="Михаил Голяков" w:date="2018-05-03T12:58:00Z">
              <w:tcPr>
                <w:tcW w:w="1376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C6" w14:textId="77777777" w:rsidR="0037566C" w:rsidRPr="00493747" w:rsidRDefault="0037566C" w:rsidP="00927B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357" w:author="Михаил Голяков" w:date="2018-05-03T12:58:00Z">
              <w:tcPr>
                <w:tcW w:w="1401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477894C7" w14:textId="77777777" w:rsidR="0037566C" w:rsidRPr="00493747" w:rsidRDefault="0037566C" w:rsidP="00927B0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</w:p>
        </w:tc>
      </w:tr>
      <w:tr w:rsidR="0037566C" w:rsidRPr="00493747" w14:paraId="477894CD" w14:textId="77777777" w:rsidTr="001E44A8">
        <w:trPr>
          <w:trHeight w:val="300"/>
          <w:trPrChange w:id="358" w:author="Михаил Голяков" w:date="2018-05-03T12:58:00Z">
            <w:trPr>
              <w:trHeight w:val="300"/>
            </w:trPr>
          </w:trPrChange>
        </w:trPr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359" w:author="Михаил Голяков" w:date="2018-05-03T12:58:00Z">
              <w:tcPr>
                <w:tcW w:w="263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477894C9" w14:textId="77777777" w:rsidR="0037566C" w:rsidRDefault="0037566C" w:rsidP="00927B0B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GND_SRIO</w:t>
            </w: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X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_RP2V5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360" w:author="Михаил Голяков" w:date="2018-05-03T12:58:00Z">
              <w:tcPr>
                <w:tcW w:w="92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CA" w14:textId="77777777" w:rsidR="0037566C" w:rsidRPr="00C9010D" w:rsidRDefault="0037566C" w:rsidP="00927B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361" w:author="Михаил Голяков" w:date="2018-05-03T12:58:00Z">
              <w:tcPr>
                <w:tcW w:w="1376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CB" w14:textId="77777777" w:rsidR="0037566C" w:rsidRPr="00493747" w:rsidRDefault="0037566C" w:rsidP="00927B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362" w:author="Михаил Голяков" w:date="2018-05-03T12:58:00Z">
              <w:tcPr>
                <w:tcW w:w="1401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477894CC" w14:textId="77777777" w:rsidR="0037566C" w:rsidRPr="00493747" w:rsidRDefault="0037566C" w:rsidP="00927B0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</w:p>
        </w:tc>
      </w:tr>
      <w:tr w:rsidR="0037566C" w:rsidRPr="00493747" w14:paraId="477894D2" w14:textId="77777777" w:rsidTr="001E44A8">
        <w:trPr>
          <w:trHeight w:val="300"/>
          <w:trPrChange w:id="363" w:author="Михаил Голяков" w:date="2018-05-03T12:58:00Z">
            <w:trPr>
              <w:trHeight w:val="300"/>
            </w:trPr>
          </w:trPrChange>
        </w:trPr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364" w:author="Михаил Голяков" w:date="2018-05-03T12:58:00Z">
              <w:tcPr>
                <w:tcW w:w="263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477894CE" w14:textId="77777777" w:rsidR="0037566C" w:rsidRDefault="0037566C" w:rsidP="00927B0B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GND_TADC_A2V5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365" w:author="Михаил Голяков" w:date="2018-05-03T12:58:00Z">
              <w:tcPr>
                <w:tcW w:w="92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CF" w14:textId="77777777" w:rsidR="0037566C" w:rsidRPr="00C9010D" w:rsidRDefault="0037566C" w:rsidP="00927B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366" w:author="Михаил Голяков" w:date="2018-05-03T12:58:00Z">
              <w:tcPr>
                <w:tcW w:w="1376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D0" w14:textId="77777777" w:rsidR="0037566C" w:rsidRPr="00493747" w:rsidRDefault="0037566C" w:rsidP="00927B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367" w:author="Михаил Голяков" w:date="2018-05-03T12:58:00Z">
              <w:tcPr>
                <w:tcW w:w="1401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477894D1" w14:textId="77777777" w:rsidR="0037566C" w:rsidRPr="00493747" w:rsidRDefault="0037566C" w:rsidP="00927B0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</w:p>
        </w:tc>
      </w:tr>
      <w:tr w:rsidR="0037566C" w:rsidRPr="00493747" w14:paraId="477894D7" w14:textId="77777777" w:rsidTr="001E44A8">
        <w:trPr>
          <w:trHeight w:val="300"/>
          <w:trPrChange w:id="368" w:author="Михаил Голяков" w:date="2018-05-03T12:58:00Z">
            <w:trPr>
              <w:trHeight w:val="300"/>
            </w:trPr>
          </w:trPrChange>
        </w:trPr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369" w:author="Михаил Голяков" w:date="2018-05-03T12:58:00Z">
              <w:tcPr>
                <w:tcW w:w="263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477894D3" w14:textId="77777777" w:rsidR="0037566C" w:rsidRDefault="0037566C" w:rsidP="00927B0B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GND_TADC_2V5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370" w:author="Михаил Голяков" w:date="2018-05-03T12:58:00Z">
              <w:tcPr>
                <w:tcW w:w="92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D4" w14:textId="77777777" w:rsidR="0037566C" w:rsidRPr="00C9010D" w:rsidRDefault="0037566C" w:rsidP="00927B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371" w:author="Михаил Голяков" w:date="2018-05-03T12:58:00Z">
              <w:tcPr>
                <w:tcW w:w="1376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D5" w14:textId="77777777" w:rsidR="0037566C" w:rsidRPr="00493747" w:rsidRDefault="0037566C" w:rsidP="00927B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372" w:author="Михаил Голяков" w:date="2018-05-03T12:58:00Z">
              <w:tcPr>
                <w:tcW w:w="1401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477894D6" w14:textId="77777777" w:rsidR="0037566C" w:rsidRPr="00493747" w:rsidRDefault="0037566C" w:rsidP="00927B0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</w:p>
        </w:tc>
      </w:tr>
      <w:tr w:rsidR="0037566C" w:rsidRPr="00493747" w14:paraId="477894DC" w14:textId="77777777" w:rsidTr="001E44A8">
        <w:trPr>
          <w:trHeight w:val="300"/>
          <w:trPrChange w:id="373" w:author="Михаил Голяков" w:date="2018-05-03T12:58:00Z">
            <w:trPr>
              <w:trHeight w:val="300"/>
            </w:trPr>
          </w:trPrChange>
        </w:trPr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374" w:author="Михаил Голяков" w:date="2018-05-03T12:58:00Z">
              <w:tcPr>
                <w:tcW w:w="263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477894D8" w14:textId="77777777" w:rsidR="0037566C" w:rsidRDefault="0037566C" w:rsidP="00927B0B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375" w:author="Михаил Голяков" w:date="2018-05-03T12:58:00Z">
              <w:tcPr>
                <w:tcW w:w="92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D9" w14:textId="77777777" w:rsidR="0037566C" w:rsidRPr="00C9010D" w:rsidRDefault="0037566C" w:rsidP="00927B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376" w:author="Михаил Голяков" w:date="2018-05-03T12:58:00Z">
              <w:tcPr>
                <w:tcW w:w="1376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DA" w14:textId="77777777" w:rsidR="0037566C" w:rsidRPr="00493747" w:rsidRDefault="0037566C" w:rsidP="00927B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377" w:author="Михаил Голяков" w:date="2018-05-03T12:58:00Z">
              <w:tcPr>
                <w:tcW w:w="1401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477894DB" w14:textId="77777777" w:rsidR="0037566C" w:rsidRPr="00493747" w:rsidRDefault="0037566C" w:rsidP="00927B0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</w:p>
        </w:tc>
      </w:tr>
      <w:tr w:rsidR="0037566C" w:rsidRPr="00493747" w14:paraId="477894E1" w14:textId="77777777" w:rsidTr="001E44A8">
        <w:trPr>
          <w:trHeight w:val="300"/>
          <w:trPrChange w:id="378" w:author="Михаил Голяков" w:date="2018-05-03T12:58:00Z">
            <w:trPr>
              <w:trHeight w:val="300"/>
            </w:trPr>
          </w:trPrChange>
        </w:trPr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379" w:author="Михаил Голяков" w:date="2018-05-03T12:58:00Z">
              <w:tcPr>
                <w:tcW w:w="263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477894DD" w14:textId="77777777" w:rsidR="0037566C" w:rsidRDefault="0037566C" w:rsidP="00927B0B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GND_SRIO</w:t>
            </w: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X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_RA1V0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380" w:author="Михаил Голяков" w:date="2018-05-03T12:58:00Z">
              <w:tcPr>
                <w:tcW w:w="92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DE" w14:textId="77777777" w:rsidR="0037566C" w:rsidRPr="00C9010D" w:rsidRDefault="0037566C" w:rsidP="00927B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381" w:author="Михаил Голяков" w:date="2018-05-03T12:58:00Z">
              <w:tcPr>
                <w:tcW w:w="1376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DF" w14:textId="77777777" w:rsidR="0037566C" w:rsidRPr="00493747" w:rsidRDefault="0037566C" w:rsidP="00927B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382" w:author="Михаил Голяков" w:date="2018-05-03T12:58:00Z">
              <w:tcPr>
                <w:tcW w:w="1401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477894E0" w14:textId="77777777" w:rsidR="0037566C" w:rsidRPr="00493747" w:rsidRDefault="0037566C" w:rsidP="00927B0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</w:p>
        </w:tc>
      </w:tr>
      <w:tr w:rsidR="0037566C" w:rsidRPr="00493747" w14:paraId="477894E6" w14:textId="77777777" w:rsidTr="001E44A8">
        <w:trPr>
          <w:trHeight w:val="300"/>
          <w:trPrChange w:id="383" w:author="Михаил Голяков" w:date="2018-05-03T12:58:00Z">
            <w:trPr>
              <w:trHeight w:val="300"/>
            </w:trPr>
          </w:trPrChange>
        </w:trPr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384" w:author="Михаил Голяков" w:date="2018-05-03T12:58:00Z">
              <w:tcPr>
                <w:tcW w:w="263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477894E2" w14:textId="77777777" w:rsidR="0037566C" w:rsidRPr="00493747" w:rsidRDefault="0037566C" w:rsidP="00927B0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GND_SRIO</w:t>
            </w:r>
            <w: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X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_A1V0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385" w:author="Михаил Голяков" w:date="2018-05-03T12:58:00Z">
              <w:tcPr>
                <w:tcW w:w="92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E3" w14:textId="77777777" w:rsidR="0037566C" w:rsidRPr="00C9010D" w:rsidRDefault="0037566C" w:rsidP="00927B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386" w:author="Михаил Голяков" w:date="2018-05-03T12:58:00Z">
              <w:tcPr>
                <w:tcW w:w="1376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E4" w14:textId="77777777" w:rsidR="0037566C" w:rsidRPr="00493747" w:rsidRDefault="0037566C" w:rsidP="00927B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387" w:author="Михаил Голяков" w:date="2018-05-03T12:58:00Z">
              <w:tcPr>
                <w:tcW w:w="1401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477894E5" w14:textId="77777777" w:rsidR="0037566C" w:rsidRPr="00493747" w:rsidRDefault="0037566C" w:rsidP="00927B0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</w:p>
        </w:tc>
      </w:tr>
      <w:tr w:rsidR="0037566C" w:rsidRPr="00493747" w14:paraId="477894EB" w14:textId="77777777" w:rsidTr="001E44A8">
        <w:trPr>
          <w:trHeight w:val="300"/>
          <w:trPrChange w:id="388" w:author="Михаил Голяков" w:date="2018-05-03T12:58:00Z">
            <w:trPr>
              <w:trHeight w:val="300"/>
            </w:trPr>
          </w:trPrChange>
        </w:trPr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389" w:author="Михаил Голяков" w:date="2018-05-03T12:58:00Z">
              <w:tcPr>
                <w:tcW w:w="263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477894E7" w14:textId="77777777" w:rsidR="0037566C" w:rsidRDefault="0037566C" w:rsidP="00927B0B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GND_C1V0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390" w:author="Михаил Голяков" w:date="2018-05-03T12:58:00Z">
              <w:tcPr>
                <w:tcW w:w="92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E8" w14:textId="77777777" w:rsidR="0037566C" w:rsidRPr="00C9010D" w:rsidRDefault="0037566C" w:rsidP="00927B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391" w:author="Михаил Голяков" w:date="2018-05-03T12:58:00Z">
              <w:tcPr>
                <w:tcW w:w="1376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E9" w14:textId="77777777" w:rsidR="0037566C" w:rsidRPr="00493747" w:rsidRDefault="0037566C" w:rsidP="00927B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392" w:author="Михаил Голяков" w:date="2018-05-03T12:58:00Z">
              <w:tcPr>
                <w:tcW w:w="1401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477894EA" w14:textId="77777777" w:rsidR="0037566C" w:rsidRPr="00493747" w:rsidRDefault="0037566C" w:rsidP="00927B0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</w:p>
        </w:tc>
      </w:tr>
      <w:tr w:rsidR="0037566C" w:rsidRPr="00493747" w14:paraId="477894F0" w14:textId="77777777" w:rsidTr="001E44A8">
        <w:trPr>
          <w:trHeight w:val="300"/>
          <w:trPrChange w:id="393" w:author="Михаил Голяков" w:date="2018-05-03T12:58:00Z">
            <w:trPr>
              <w:trHeight w:val="300"/>
            </w:trPr>
          </w:trPrChange>
        </w:trPr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394" w:author="Михаил Голяков" w:date="2018-05-03T12:58:00Z">
              <w:tcPr>
                <w:tcW w:w="263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477894EC" w14:textId="77777777" w:rsidR="0037566C" w:rsidRDefault="0037566C" w:rsidP="00927B0B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GND_FB_C1V0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395" w:author="Михаил Голяков" w:date="2018-05-03T12:58:00Z">
              <w:tcPr>
                <w:tcW w:w="92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ED" w14:textId="77777777" w:rsidR="0037566C" w:rsidRPr="00C9010D" w:rsidRDefault="0037566C" w:rsidP="00927B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396" w:author="Михаил Голяков" w:date="2018-05-03T12:58:00Z">
              <w:tcPr>
                <w:tcW w:w="1376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EE" w14:textId="77777777" w:rsidR="0037566C" w:rsidRPr="00493747" w:rsidRDefault="0037566C" w:rsidP="00927B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397" w:author="Михаил Голяков" w:date="2018-05-03T12:58:00Z">
              <w:tcPr>
                <w:tcW w:w="1401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477894EF" w14:textId="77777777" w:rsidR="0037566C" w:rsidRPr="00493747" w:rsidRDefault="0037566C" w:rsidP="00927B0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</w:p>
        </w:tc>
      </w:tr>
      <w:tr w:rsidR="0037566C" w:rsidRPr="00493747" w14:paraId="477894F5" w14:textId="77777777" w:rsidTr="001E44A8">
        <w:trPr>
          <w:trHeight w:val="300"/>
          <w:trPrChange w:id="398" w:author="Михаил Голяков" w:date="2018-05-03T12:58:00Z">
            <w:trPr>
              <w:trHeight w:val="300"/>
            </w:trPr>
          </w:trPrChange>
        </w:trPr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399" w:author="Михаил Голяков" w:date="2018-05-03T12:58:00Z">
              <w:tcPr>
                <w:tcW w:w="263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477894F1" w14:textId="77777777" w:rsidR="0037566C" w:rsidRDefault="0037566C" w:rsidP="00927B0B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GND_SINT_CORE_A1V0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400" w:author="Михаил Голяков" w:date="2018-05-03T12:58:00Z">
              <w:tcPr>
                <w:tcW w:w="92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F2" w14:textId="77777777" w:rsidR="0037566C" w:rsidRPr="00C9010D" w:rsidRDefault="0037566C" w:rsidP="00927B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401" w:author="Михаил Голяков" w:date="2018-05-03T12:58:00Z">
              <w:tcPr>
                <w:tcW w:w="1376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F3" w14:textId="77777777" w:rsidR="0037566C" w:rsidRPr="00493747" w:rsidRDefault="0037566C" w:rsidP="00927B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402" w:author="Михаил Голяков" w:date="2018-05-03T12:58:00Z">
              <w:tcPr>
                <w:tcW w:w="1401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477894F4" w14:textId="77777777" w:rsidR="0037566C" w:rsidRPr="00493747" w:rsidRDefault="0037566C" w:rsidP="00927B0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</w:p>
        </w:tc>
      </w:tr>
      <w:tr w:rsidR="0037566C" w:rsidRPr="00493747" w14:paraId="477894FA" w14:textId="77777777" w:rsidTr="001E44A8">
        <w:trPr>
          <w:trHeight w:val="300"/>
          <w:trPrChange w:id="403" w:author="Михаил Голяков" w:date="2018-05-03T12:58:00Z">
            <w:trPr>
              <w:trHeight w:val="300"/>
            </w:trPr>
          </w:trPrChange>
        </w:trPr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404" w:author="Михаил Голяков" w:date="2018-05-03T12:58:00Z">
              <w:tcPr>
                <w:tcW w:w="263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477894F6" w14:textId="77777777" w:rsidR="0037566C" w:rsidRDefault="0037566C" w:rsidP="00927B0B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GND_SINT_AXI_A1V0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405" w:author="Михаил Голяков" w:date="2018-05-03T12:58:00Z">
              <w:tcPr>
                <w:tcW w:w="92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F7" w14:textId="77777777" w:rsidR="0037566C" w:rsidRPr="00C9010D" w:rsidRDefault="0037566C" w:rsidP="00927B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406" w:author="Михаил Голяков" w:date="2018-05-03T12:58:00Z">
              <w:tcPr>
                <w:tcW w:w="1376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F8" w14:textId="77777777" w:rsidR="0037566C" w:rsidRPr="00493747" w:rsidRDefault="0037566C" w:rsidP="00927B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407" w:author="Михаил Голяков" w:date="2018-05-03T12:58:00Z">
              <w:tcPr>
                <w:tcW w:w="1401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477894F9" w14:textId="77777777" w:rsidR="0037566C" w:rsidRPr="00493747" w:rsidRDefault="0037566C" w:rsidP="00927B0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</w:p>
        </w:tc>
      </w:tr>
      <w:tr w:rsidR="0037566C" w:rsidRPr="00493747" w14:paraId="477894FF" w14:textId="77777777" w:rsidTr="001E44A8">
        <w:trPr>
          <w:trHeight w:val="300"/>
          <w:trPrChange w:id="408" w:author="Михаил Голяков" w:date="2018-05-03T12:58:00Z">
            <w:trPr>
              <w:trHeight w:val="300"/>
            </w:trPr>
          </w:trPrChange>
        </w:trPr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409" w:author="Михаил Голяков" w:date="2018-05-03T12:58:00Z">
              <w:tcPr>
                <w:tcW w:w="263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477894FB" w14:textId="77777777" w:rsidR="0037566C" w:rsidRDefault="0037566C" w:rsidP="00927B0B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GND_SINT_SRIO_A1V0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410" w:author="Михаил Голяков" w:date="2018-05-03T12:58:00Z">
              <w:tcPr>
                <w:tcW w:w="92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FC" w14:textId="77777777" w:rsidR="0037566C" w:rsidRPr="00C9010D" w:rsidRDefault="0037566C" w:rsidP="00927B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411" w:author="Михаил Голяков" w:date="2018-05-03T12:58:00Z">
              <w:tcPr>
                <w:tcW w:w="1376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4FD" w14:textId="77777777" w:rsidR="0037566C" w:rsidRPr="00493747" w:rsidRDefault="0037566C" w:rsidP="00927B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412" w:author="Михаил Голяков" w:date="2018-05-03T12:58:00Z">
              <w:tcPr>
                <w:tcW w:w="1401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477894FE" w14:textId="77777777" w:rsidR="0037566C" w:rsidRPr="00493747" w:rsidRDefault="0037566C" w:rsidP="00927B0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</w:p>
        </w:tc>
      </w:tr>
      <w:tr w:rsidR="0037566C" w:rsidRPr="00493747" w14:paraId="47789504" w14:textId="77777777" w:rsidTr="001E44A8">
        <w:trPr>
          <w:trHeight w:val="300"/>
          <w:trPrChange w:id="413" w:author="Михаил Голяков" w:date="2018-05-03T12:58:00Z">
            <w:trPr>
              <w:trHeight w:val="300"/>
            </w:trPr>
          </w:trPrChange>
        </w:trPr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414" w:author="Михаил Голяков" w:date="2018-05-03T12:58:00Z">
              <w:tcPr>
                <w:tcW w:w="263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47789500" w14:textId="77777777" w:rsidR="0037566C" w:rsidRDefault="0037566C" w:rsidP="00927B0B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GND_SINT_MEM_A1V0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415" w:author="Михаил Голяков" w:date="2018-05-03T12:58:00Z">
              <w:tcPr>
                <w:tcW w:w="92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501" w14:textId="77777777" w:rsidR="0037566C" w:rsidRPr="00C9010D" w:rsidRDefault="0037566C" w:rsidP="00927B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416" w:author="Михаил Голяков" w:date="2018-05-03T12:58:00Z">
              <w:tcPr>
                <w:tcW w:w="1376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47789502" w14:textId="77777777" w:rsidR="0037566C" w:rsidRPr="00493747" w:rsidRDefault="0037566C" w:rsidP="00927B0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417" w:author="Михаил Голяков" w:date="2018-05-03T12:58:00Z">
              <w:tcPr>
                <w:tcW w:w="1401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47789503" w14:textId="77777777" w:rsidR="0037566C" w:rsidRPr="00493747" w:rsidRDefault="0037566C" w:rsidP="00927B0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</w:p>
        </w:tc>
      </w:tr>
    </w:tbl>
    <w:p w14:paraId="47789505" w14:textId="77777777" w:rsidR="00493747" w:rsidRPr="00493747" w:rsidRDefault="00493747" w:rsidP="00493747">
      <w:pPr>
        <w:pStyle w:val="DOC5"/>
      </w:pPr>
    </w:p>
    <w:p w14:paraId="47789506" w14:textId="77777777" w:rsidR="00E464F6" w:rsidRDefault="00E464F6" w:rsidP="00373D22">
      <w:pPr>
        <w:pStyle w:val="DOC4"/>
      </w:pPr>
      <w:r>
        <w:t xml:space="preserve">Сигналы </w:t>
      </w:r>
      <w:r w:rsidRPr="00E464F6">
        <w:rPr>
          <w:highlight w:val="yellow"/>
          <w:lang w:val="en-US"/>
        </w:rPr>
        <w:t>IREF</w:t>
      </w:r>
      <w:r w:rsidRPr="00E464F6">
        <w:rPr>
          <w:highlight w:val="yellow"/>
        </w:rPr>
        <w:t>_(</w:t>
      </w:r>
      <w:r w:rsidRPr="00E464F6">
        <w:rPr>
          <w:highlight w:val="yellow"/>
          <w:lang w:val="en-US"/>
        </w:rPr>
        <w:t>DDR</w:t>
      </w:r>
      <w:r w:rsidRPr="00E464F6">
        <w:rPr>
          <w:highlight w:val="yellow"/>
        </w:rPr>
        <w:t>/</w:t>
      </w:r>
      <w:r w:rsidRPr="00E464F6">
        <w:rPr>
          <w:highlight w:val="yellow"/>
          <w:lang w:val="en-US"/>
        </w:rPr>
        <w:t>LVDS</w:t>
      </w:r>
      <w:r w:rsidRPr="00E464F6">
        <w:rPr>
          <w:highlight w:val="yellow"/>
        </w:rPr>
        <w:t>/</w:t>
      </w:r>
      <w:r w:rsidRPr="00E464F6">
        <w:rPr>
          <w:highlight w:val="yellow"/>
          <w:lang w:val="en-US"/>
        </w:rPr>
        <w:t>SRIO</w:t>
      </w:r>
      <w:r w:rsidRPr="00E464F6">
        <w:rPr>
          <w:highlight w:val="yellow"/>
        </w:rPr>
        <w:t>)</w:t>
      </w:r>
      <w:r w:rsidRPr="00E464F6">
        <w:t xml:space="preserve"> </w:t>
      </w:r>
      <w:r>
        <w:t xml:space="preserve">должны подключаться через резистор </w:t>
      </w:r>
      <w:r w:rsidRPr="00E464F6">
        <w:rPr>
          <w:highlight w:val="yellow"/>
        </w:rPr>
        <w:t>Х Ом</w:t>
      </w:r>
      <w:r>
        <w:t xml:space="preserve"> к </w:t>
      </w:r>
      <w:r>
        <w:rPr>
          <w:lang w:val="en-US"/>
        </w:rPr>
        <w:t>GND</w:t>
      </w:r>
      <w:r w:rsidRPr="00E464F6">
        <w:t>.</w:t>
      </w:r>
    </w:p>
    <w:p w14:paraId="47789507" w14:textId="77777777" w:rsidR="007751D5" w:rsidRDefault="007751D5" w:rsidP="00CF76DA">
      <w:pPr>
        <w:pStyle w:val="DOC4"/>
      </w:pPr>
      <w:r>
        <w:t>Предусмотреть контрольные точки (</w:t>
      </w:r>
      <w:r>
        <w:rPr>
          <w:lang w:val="en-US"/>
        </w:rPr>
        <w:t>VCC</w:t>
      </w:r>
      <w:r w:rsidRPr="00124D0A">
        <w:t xml:space="preserve">, </w:t>
      </w:r>
      <w:r>
        <w:rPr>
          <w:lang w:val="en-US"/>
        </w:rPr>
        <w:t>GND</w:t>
      </w:r>
      <w:r>
        <w:t>)</w:t>
      </w:r>
      <w:r w:rsidR="001F6798">
        <w:t xml:space="preserve"> </w:t>
      </w:r>
      <w:r>
        <w:t>по каждому номиналу питания</w:t>
      </w:r>
      <w:r w:rsidR="00124D0A" w:rsidRPr="00124D0A">
        <w:t xml:space="preserve">, </w:t>
      </w:r>
      <w:r w:rsidR="00124D0A">
        <w:t>расположенные как можно ближе к микросхеме</w:t>
      </w:r>
      <w:r w:rsidR="001F6798">
        <w:t xml:space="preserve"> (на верхнем слое, </w:t>
      </w:r>
      <w:r w:rsidR="001F6798">
        <w:rPr>
          <w:lang w:val="en-US"/>
        </w:rPr>
        <w:t>TOP</w:t>
      </w:r>
      <w:r w:rsidR="001F6798">
        <w:t>)</w:t>
      </w:r>
      <w:r w:rsidR="00124D0A">
        <w:t xml:space="preserve"> и на удалении от фильтрующих конденсаторов (~0</w:t>
      </w:r>
      <w:r w:rsidR="00124D0A" w:rsidRPr="00124D0A">
        <w:t xml:space="preserve">,5-1 </w:t>
      </w:r>
      <w:r w:rsidR="00124D0A">
        <w:t>см).</w:t>
      </w:r>
    </w:p>
    <w:p w14:paraId="47789508" w14:textId="77777777" w:rsidR="00DB759D" w:rsidRPr="00DB759D" w:rsidRDefault="00DB759D" w:rsidP="00CF76DA">
      <w:pPr>
        <w:pStyle w:val="DOC4"/>
      </w:pPr>
      <w:r>
        <w:t>Предусмотреть соединитель</w:t>
      </w:r>
      <w:r w:rsidR="00CF76DA" w:rsidRPr="00CF76DA">
        <w:t xml:space="preserve"> (39-29-9086</w:t>
      </w:r>
      <w:r w:rsidR="00CF76DA" w:rsidRPr="005A5D00">
        <w:t xml:space="preserve">, </w:t>
      </w:r>
      <w:r w:rsidR="00CF76DA">
        <w:rPr>
          <w:lang w:val="en-US"/>
        </w:rPr>
        <w:t>Molex</w:t>
      </w:r>
      <w:r w:rsidR="00CF76DA" w:rsidRPr="00CF76DA">
        <w:t>)</w:t>
      </w:r>
      <w:r>
        <w:t xml:space="preserve"> для подключения лабораторного источника питания – при схеме включения платы </w:t>
      </w:r>
      <w:r w:rsidR="00D8199D">
        <w:t xml:space="preserve">без тестера </w:t>
      </w:r>
      <w:r w:rsidR="003C7174">
        <w:rPr>
          <w:lang w:val="en-US"/>
        </w:rPr>
        <w:t>AG</w:t>
      </w:r>
      <w:r w:rsidR="003C7174" w:rsidRPr="00DF1F3B">
        <w:t>83000.</w:t>
      </w:r>
    </w:p>
    <w:p w14:paraId="47789509" w14:textId="77777777" w:rsidR="006425D0" w:rsidRDefault="006425D0" w:rsidP="006425D0">
      <w:pPr>
        <w:pStyle w:val="DOC4"/>
      </w:pPr>
      <w:r>
        <w:t xml:space="preserve">Выводы </w:t>
      </w:r>
      <w:r>
        <w:rPr>
          <w:lang w:val="en-US"/>
        </w:rPr>
        <w:t>GND</w:t>
      </w:r>
      <w:r w:rsidRPr="0098740D">
        <w:t xml:space="preserve"> </w:t>
      </w:r>
      <w:r>
        <w:t>соединить с общим выводом.</w:t>
      </w:r>
    </w:p>
    <w:p w14:paraId="4778950A" w14:textId="77777777" w:rsidR="0098740D" w:rsidRPr="0098740D" w:rsidRDefault="0098740D" w:rsidP="0098740D">
      <w:pPr>
        <w:pStyle w:val="DOC4"/>
      </w:pPr>
      <w:r>
        <w:t xml:space="preserve">Выводы </w:t>
      </w:r>
      <w:r>
        <w:rPr>
          <w:lang w:val="en-US"/>
        </w:rPr>
        <w:t>NC</w:t>
      </w:r>
      <w:r w:rsidRPr="00F258DB">
        <w:t xml:space="preserve"> </w:t>
      </w:r>
      <w:r>
        <w:t>никуда подключать не нужно.</w:t>
      </w:r>
    </w:p>
    <w:p w14:paraId="4778950B" w14:textId="77777777" w:rsidR="005537EC" w:rsidRDefault="005537EC" w:rsidP="005537EC">
      <w:pPr>
        <w:pStyle w:val="DOC5"/>
      </w:pPr>
    </w:p>
    <w:p w14:paraId="4778950C" w14:textId="77777777" w:rsidR="00CF5FBF" w:rsidRDefault="00CF5FBF" w:rsidP="00CF5FBF">
      <w:pPr>
        <w:pStyle w:val="DOC2Skip"/>
      </w:pPr>
      <w:r>
        <w:t>Конструктивные требования</w:t>
      </w:r>
    </w:p>
    <w:p w14:paraId="4778950D" w14:textId="287AF528" w:rsidR="00CF5FBF" w:rsidRPr="00774AC0" w:rsidRDefault="00F258DB" w:rsidP="00F258DB">
      <w:pPr>
        <w:pStyle w:val="DOC3"/>
      </w:pPr>
      <w:r w:rsidRPr="00F258DB">
        <w:t>Изделие до</w:t>
      </w:r>
      <w:r>
        <w:t xml:space="preserve">лжно иметь габаритные размеры </w:t>
      </w:r>
      <w:r w:rsidR="00F0192D" w:rsidRPr="00F0192D">
        <w:t>30</w:t>
      </w:r>
      <w:r>
        <w:t>х</w:t>
      </w:r>
      <w:r w:rsidR="00F0192D" w:rsidRPr="00F0192D">
        <w:t>30</w:t>
      </w:r>
      <w:r w:rsidRPr="00F258DB">
        <w:t>см и соответствовать конструктиву F330. При размещении элементов печатной платы должны быть учтены разрешенные/запрещенные зоны для размещения элементов.</w:t>
      </w:r>
    </w:p>
    <w:p w14:paraId="4778950E" w14:textId="77777777" w:rsidR="0040049C" w:rsidRPr="00774AC0" w:rsidRDefault="0040049C" w:rsidP="0040049C">
      <w:pPr>
        <w:pStyle w:val="DOC3"/>
      </w:pPr>
      <w:r>
        <w:t>Все элементы платы (за исключением фильтрующих конденсаторов по питанию) должны быть расположены на верхней стороне платы (</w:t>
      </w:r>
      <w:r>
        <w:rPr>
          <w:lang w:val="en-US"/>
        </w:rPr>
        <w:t>top</w:t>
      </w:r>
      <w:r w:rsidRPr="00B330C0">
        <w:t>).</w:t>
      </w:r>
    </w:p>
    <w:p w14:paraId="4778950F" w14:textId="77777777" w:rsidR="00B330C0" w:rsidRDefault="00B330C0" w:rsidP="00B330C0">
      <w:pPr>
        <w:pStyle w:val="DOC3"/>
      </w:pPr>
      <w:r>
        <w:t>На шелкографии обозначить:</w:t>
      </w:r>
    </w:p>
    <w:p w14:paraId="47789510" w14:textId="77777777" w:rsidR="00B330C0" w:rsidRDefault="00B330C0" w:rsidP="00B330C0">
      <w:pPr>
        <w:pStyle w:val="DOC"/>
      </w:pPr>
      <w:r>
        <w:t>Наименование печатной платы и ее децимальный номер;</w:t>
      </w:r>
    </w:p>
    <w:p w14:paraId="47789511" w14:textId="77777777" w:rsidR="00B330C0" w:rsidRDefault="00B330C0" w:rsidP="00B330C0">
      <w:pPr>
        <w:pStyle w:val="DOC"/>
      </w:pPr>
      <w:r>
        <w:t>Позицию по схеме всех элементов;</w:t>
      </w:r>
    </w:p>
    <w:p w14:paraId="47789512" w14:textId="77777777" w:rsidR="00B330C0" w:rsidRDefault="00B330C0" w:rsidP="00B330C0">
      <w:pPr>
        <w:pStyle w:val="DOC"/>
      </w:pPr>
      <w:r>
        <w:t>Первый вывод микросхем и соединителей;</w:t>
      </w:r>
    </w:p>
    <w:p w14:paraId="47789513" w14:textId="77777777" w:rsidR="00B330C0" w:rsidRPr="00B330C0" w:rsidRDefault="001859B6" w:rsidP="00B330C0">
      <w:pPr>
        <w:pStyle w:val="DOC"/>
      </w:pPr>
      <w:r>
        <w:t xml:space="preserve">Наименование </w:t>
      </w:r>
      <w:proofErr w:type="gramStart"/>
      <w:r>
        <w:t>сигналов</w:t>
      </w:r>
      <w:proofErr w:type="gramEnd"/>
      <w:r>
        <w:t xml:space="preserve"> выведенных на соединители (например, см. п.</w:t>
      </w:r>
      <w:r w:rsidR="00E07B86">
        <w:t>1</w:t>
      </w:r>
      <w:r>
        <w:t xml:space="preserve">.2.2.4, </w:t>
      </w:r>
      <w:r w:rsidR="00E07B86">
        <w:t>1</w:t>
      </w:r>
      <w:r>
        <w:t>.2.2.5</w:t>
      </w:r>
      <w:r w:rsidR="00D36ACC">
        <w:t xml:space="preserve">, </w:t>
      </w:r>
      <w:r w:rsidR="00E07B86">
        <w:t>1</w:t>
      </w:r>
      <w:r w:rsidR="00D36ACC">
        <w:t>.2.3.1</w:t>
      </w:r>
      <w:r>
        <w:t>)</w:t>
      </w:r>
    </w:p>
    <w:p w14:paraId="47789514" w14:textId="77777777" w:rsidR="002D7448" w:rsidRDefault="002D7448" w:rsidP="002D7448">
      <w:pPr>
        <w:pStyle w:val="DOC5"/>
      </w:pPr>
    </w:p>
    <w:p w14:paraId="47789515" w14:textId="77777777" w:rsidR="002D7448" w:rsidRDefault="002D7448" w:rsidP="0068781B">
      <w:pPr>
        <w:pStyle w:val="DOC2"/>
      </w:pPr>
      <w:r w:rsidRPr="002D7448">
        <w:t xml:space="preserve">Требования к эксплуатации, хранению, удобству технического </w:t>
      </w:r>
      <w:r w:rsidRPr="002D7448">
        <w:lastRenderedPageBreak/>
        <w:t>обслуживания и ремонта</w:t>
      </w:r>
    </w:p>
    <w:p w14:paraId="47789516" w14:textId="77777777" w:rsidR="006607AD" w:rsidRDefault="006607AD" w:rsidP="006607AD">
      <w:pPr>
        <w:pStyle w:val="DOC3"/>
      </w:pPr>
      <w:r>
        <w:t xml:space="preserve">Изделие рассчитано для работы в </w:t>
      </w:r>
      <w:r w:rsidR="0023165D">
        <w:t>температурном диапазоне</w:t>
      </w:r>
      <w:r>
        <w:t xml:space="preserve"> </w:t>
      </w:r>
      <w:r w:rsidR="0023165D">
        <w:noBreakHyphen/>
        <w:t>60 ÷ +125</w:t>
      </w:r>
      <w:r>
        <w:t xml:space="preserve"> </w:t>
      </w:r>
      <w:r w:rsidRPr="00AC7C5C">
        <w:rPr>
          <w:vertAlign w:val="superscript"/>
        </w:rPr>
        <w:t>0</w:t>
      </w:r>
      <w:r w:rsidRPr="00AC7C5C">
        <w:t>С</w:t>
      </w:r>
      <w:r>
        <w:t xml:space="preserve"> при его относительной влажности (40</w:t>
      </w:r>
      <w:r w:rsidRPr="000A2D88">
        <w:sym w:font="Symbol" w:char="F0B8"/>
      </w:r>
      <w:proofErr w:type="gramStart"/>
      <w:r>
        <w:t>80)%</w:t>
      </w:r>
      <w:proofErr w:type="gramEnd"/>
      <w:r>
        <w:t>.</w:t>
      </w:r>
    </w:p>
    <w:p w14:paraId="47789517" w14:textId="77777777" w:rsidR="006607AD" w:rsidRDefault="006607AD" w:rsidP="006607AD">
      <w:pPr>
        <w:pStyle w:val="DOC3"/>
      </w:pPr>
      <w:r>
        <w:t>Время непрерывной работы – не ограничивается;</w:t>
      </w:r>
    </w:p>
    <w:p w14:paraId="47789518" w14:textId="300A396E" w:rsidR="00DF317A" w:rsidRPr="00F744FF" w:rsidDel="00257851" w:rsidRDefault="006607AD" w:rsidP="00DF317A">
      <w:pPr>
        <w:pStyle w:val="DOC3"/>
        <w:numPr>
          <w:ilvl w:val="0"/>
          <w:numId w:val="0"/>
        </w:numPr>
        <w:spacing w:after="0"/>
        <w:rPr>
          <w:del w:id="418" w:author="Михаил Голяков" w:date="2018-05-03T13:24:00Z"/>
        </w:rPr>
      </w:pPr>
      <w:commentRangeStart w:id="419"/>
      <w:del w:id="420" w:author="Михаил Голяков" w:date="2018-05-03T11:19:00Z">
        <w:r w:rsidDel="00A479B2">
          <w:delText>На верхней стороне изделия должен быть предусмотрен светодиод, информирующий о наличии напряжения питания</w:delText>
        </w:r>
        <w:r w:rsidR="00F55D90" w:rsidDel="00A479B2">
          <w:delText xml:space="preserve"> (по каждому каналу)</w:delText>
        </w:r>
        <w:r w:rsidDel="00A479B2">
          <w:delText xml:space="preserve">. </w:delText>
        </w:r>
        <w:commentRangeEnd w:id="419"/>
        <w:r w:rsidR="00A10A83" w:rsidDel="00A479B2">
          <w:rPr>
            <w:rStyle w:val="af2"/>
            <w:rFonts w:ascii="Calibri" w:eastAsia="Calibri" w:hAnsi="Calibri"/>
            <w:lang w:eastAsia="en-US"/>
          </w:rPr>
          <w:commentReference w:id="419"/>
        </w:r>
      </w:del>
      <w:del w:id="421" w:author="Михаил Голяков" w:date="2018-05-03T13:24:00Z">
        <w:r w:rsidR="00695AA6" w:rsidDel="00257851">
          <w:br w:type="page"/>
        </w:r>
      </w:del>
    </w:p>
    <w:p w14:paraId="47789519" w14:textId="77777777" w:rsidR="00577ABD" w:rsidRDefault="00F744FF" w:rsidP="00257851">
      <w:pPr>
        <w:pStyle w:val="DOC3"/>
        <w:numPr>
          <w:ilvl w:val="0"/>
          <w:numId w:val="0"/>
        </w:numPr>
        <w:spacing w:after="0"/>
        <w:pPrChange w:id="422" w:author="Михаил Голяков" w:date="2018-05-03T13:24:00Z">
          <w:pPr>
            <w:pStyle w:val="DOC1Skip"/>
          </w:pPr>
        </w:pPrChange>
      </w:pPr>
      <w:r w:rsidRPr="00F744FF">
        <w:t>Этапы выполнения</w:t>
      </w:r>
    </w:p>
    <w:p w14:paraId="4778951A" w14:textId="7628FDB2" w:rsidR="00F744FF" w:rsidRDefault="00F744FF" w:rsidP="00F744FF">
      <w:pPr>
        <w:pStyle w:val="DOC5"/>
      </w:pPr>
      <w:r w:rsidRPr="00F744FF">
        <w:t xml:space="preserve">Сроки и содержание выполнения этапов составной части ОКР определяются ведомостью исполнения к договору на выполнение </w:t>
      </w:r>
      <w:r w:rsidRPr="006F586B">
        <w:t>ОКР "</w:t>
      </w:r>
      <w:ins w:id="423" w:author="Михаил Голяков" w:date="2018-05-03T12:59:00Z">
        <w:r w:rsidR="001E44A8" w:rsidRPr="001E44A8">
          <w:t xml:space="preserve"> Обработка-И8-РК-НС </w:t>
        </w:r>
      </w:ins>
      <w:del w:id="424" w:author="Михаил Голяков" w:date="2018-05-03T12:59:00Z">
        <w:r w:rsidR="00404B7D" w:rsidRPr="006F586B" w:rsidDel="001E44A8">
          <w:delText>Обработка-И7-РК</w:delText>
        </w:r>
      </w:del>
      <w:r w:rsidRPr="006F586B">
        <w:t>".</w:t>
      </w:r>
    </w:p>
    <w:p w14:paraId="4778951B" w14:textId="77777777" w:rsidR="00F744FF" w:rsidRDefault="00F744FF" w:rsidP="00F744FF">
      <w:pPr>
        <w:pStyle w:val="DOC5"/>
      </w:pPr>
    </w:p>
    <w:tbl>
      <w:tblPr>
        <w:tblpPr w:leftFromText="180" w:rightFromText="180" w:vertAnchor="text" w:horzAnchor="margin" w:tblpY="67"/>
        <w:tblW w:w="9531" w:type="dxa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1194"/>
        <w:gridCol w:w="1982"/>
        <w:gridCol w:w="1194"/>
        <w:gridCol w:w="2067"/>
        <w:gridCol w:w="1196"/>
        <w:gridCol w:w="1898"/>
      </w:tblGrid>
      <w:tr w:rsidR="00F2744F" w:rsidRPr="002B3728" w14:paraId="47789522" w14:textId="77777777" w:rsidTr="000F3F25">
        <w:trPr>
          <w:trHeight w:val="398"/>
        </w:trPr>
        <w:tc>
          <w:tcPr>
            <w:tcW w:w="1194" w:type="dxa"/>
            <w:shd w:val="clear" w:color="auto" w:fill="auto"/>
            <w:vAlign w:val="center"/>
          </w:tcPr>
          <w:p w14:paraId="4778951C" w14:textId="77777777" w:rsidR="00F2744F" w:rsidRPr="002B5938" w:rsidRDefault="00F2744F" w:rsidP="00F2744F">
            <w:pPr>
              <w:pStyle w:val="DOCtable1"/>
              <w:rPr>
                <w:highlight w:val="yellow"/>
              </w:rPr>
            </w:pPr>
            <w:r w:rsidRPr="002B5938">
              <w:rPr>
                <w:highlight w:val="yellow"/>
              </w:rPr>
              <w:t>_________</w:t>
            </w:r>
          </w:p>
        </w:tc>
        <w:tc>
          <w:tcPr>
            <w:tcW w:w="1982" w:type="dxa"/>
            <w:shd w:val="clear" w:color="auto" w:fill="auto"/>
            <w:vAlign w:val="center"/>
          </w:tcPr>
          <w:p w14:paraId="4778951D" w14:textId="1D6F20F1" w:rsidR="00F2744F" w:rsidRPr="00D90023" w:rsidRDefault="00F2744F" w:rsidP="00F2744F">
            <w:pPr>
              <w:pStyle w:val="DOCtable1"/>
              <w:rPr>
                <w:highlight w:val="yellow"/>
              </w:rPr>
            </w:pPr>
            <w:del w:id="425" w:author="Михаил Голяков" w:date="2018-05-03T13:23:00Z">
              <w:r w:rsidRPr="002B5938" w:rsidDel="00257851">
                <w:rPr>
                  <w:highlight w:val="yellow"/>
                </w:rPr>
                <w:delText>Новожилов Е.А.</w:delText>
              </w:r>
            </w:del>
            <w:ins w:id="426" w:author="Михаил Голяков" w:date="2018-05-03T13:23:00Z">
              <w:r w:rsidR="00257851">
                <w:rPr>
                  <w:highlight w:val="yellow"/>
                </w:rPr>
                <w:t>Щербаков А.С.</w:t>
              </w:r>
            </w:ins>
          </w:p>
        </w:tc>
        <w:tc>
          <w:tcPr>
            <w:tcW w:w="1194" w:type="dxa"/>
            <w:shd w:val="clear" w:color="auto" w:fill="auto"/>
            <w:vAlign w:val="center"/>
          </w:tcPr>
          <w:p w14:paraId="4778951E" w14:textId="77777777" w:rsidR="00F2744F" w:rsidRPr="002B5938" w:rsidRDefault="00F2744F" w:rsidP="00F2744F">
            <w:pPr>
              <w:pStyle w:val="DOCtable1"/>
              <w:rPr>
                <w:highlight w:val="yellow"/>
              </w:rPr>
            </w:pPr>
            <w:r w:rsidRPr="002B5938">
              <w:rPr>
                <w:highlight w:val="yellow"/>
              </w:rPr>
              <w:t>_________</w:t>
            </w:r>
          </w:p>
        </w:tc>
        <w:tc>
          <w:tcPr>
            <w:tcW w:w="2067" w:type="dxa"/>
            <w:shd w:val="clear" w:color="auto" w:fill="auto"/>
            <w:vAlign w:val="center"/>
          </w:tcPr>
          <w:p w14:paraId="4778951F" w14:textId="0A6E4AD3" w:rsidR="00F2744F" w:rsidRPr="002B5938" w:rsidRDefault="00F2744F" w:rsidP="00D90023">
            <w:pPr>
              <w:pStyle w:val="DOCtable1"/>
              <w:rPr>
                <w:highlight w:val="yellow"/>
              </w:rPr>
            </w:pPr>
            <w:del w:id="427" w:author="Михаил Голяков" w:date="2018-05-03T13:23:00Z">
              <w:r w:rsidRPr="002B5938" w:rsidDel="00257851">
                <w:rPr>
                  <w:highlight w:val="yellow"/>
                </w:rPr>
                <w:delText>Иванов С.Г.</w:delText>
              </w:r>
            </w:del>
            <w:ins w:id="428" w:author="Михаил Голяков" w:date="2018-05-03T13:23:00Z">
              <w:r w:rsidR="00257851">
                <w:rPr>
                  <w:highlight w:val="yellow"/>
                </w:rPr>
                <w:t>Сидоров А.</w:t>
              </w:r>
            </w:ins>
            <w:ins w:id="429" w:author="Михаил Голяков" w:date="2018-05-03T13:24:00Z">
              <w:r w:rsidR="00257851">
                <w:rPr>
                  <w:highlight w:val="yellow"/>
                </w:rPr>
                <w:t>Ю</w:t>
              </w:r>
            </w:ins>
            <w:ins w:id="430" w:author="Михаил Голяков" w:date="2018-05-03T13:23:00Z">
              <w:r w:rsidR="00257851">
                <w:rPr>
                  <w:highlight w:val="yellow"/>
                </w:rPr>
                <w:t>.</w:t>
              </w:r>
            </w:ins>
          </w:p>
        </w:tc>
        <w:tc>
          <w:tcPr>
            <w:tcW w:w="1196" w:type="dxa"/>
            <w:shd w:val="clear" w:color="auto" w:fill="auto"/>
            <w:vAlign w:val="center"/>
          </w:tcPr>
          <w:p w14:paraId="47789520" w14:textId="77777777" w:rsidR="00F2744F" w:rsidRPr="002B5938" w:rsidRDefault="00F2744F" w:rsidP="00F2744F">
            <w:pPr>
              <w:pStyle w:val="DOCtable1"/>
              <w:rPr>
                <w:highlight w:val="yellow"/>
              </w:rPr>
            </w:pPr>
            <w:r w:rsidRPr="002B5938">
              <w:rPr>
                <w:highlight w:val="yellow"/>
              </w:rPr>
              <w:t>_________</w:t>
            </w:r>
          </w:p>
        </w:tc>
        <w:tc>
          <w:tcPr>
            <w:tcW w:w="1898" w:type="dxa"/>
            <w:shd w:val="clear" w:color="auto" w:fill="auto"/>
            <w:vAlign w:val="center"/>
          </w:tcPr>
          <w:p w14:paraId="47789521" w14:textId="77777777" w:rsidR="00F2744F" w:rsidRPr="002B5938" w:rsidRDefault="00F2744F" w:rsidP="00F2744F">
            <w:pPr>
              <w:pStyle w:val="DOCtable1"/>
              <w:rPr>
                <w:highlight w:val="yellow"/>
                <w:lang w:val="en-US"/>
              </w:rPr>
            </w:pPr>
            <w:r w:rsidRPr="002B5938">
              <w:rPr>
                <w:highlight w:val="yellow"/>
              </w:rPr>
              <w:t xml:space="preserve">Разработчик </w:t>
            </w:r>
            <w:r w:rsidRPr="002B5938">
              <w:rPr>
                <w:highlight w:val="yellow"/>
                <w:lang w:val="en-US"/>
              </w:rPr>
              <w:t>PCB</w:t>
            </w:r>
          </w:p>
        </w:tc>
      </w:tr>
      <w:tr w:rsidR="00F2744F" w:rsidRPr="002B3728" w14:paraId="47789529" w14:textId="77777777" w:rsidTr="000F3F25">
        <w:tc>
          <w:tcPr>
            <w:tcW w:w="1194" w:type="dxa"/>
            <w:shd w:val="clear" w:color="auto" w:fill="auto"/>
            <w:vAlign w:val="center"/>
          </w:tcPr>
          <w:p w14:paraId="47789523" w14:textId="77777777" w:rsidR="00F2744F" w:rsidRPr="002B5938" w:rsidRDefault="00F2744F" w:rsidP="00F2744F">
            <w:pPr>
              <w:pStyle w:val="DOCtable1"/>
              <w:rPr>
                <w:highlight w:val="yellow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47789524" w14:textId="77777777" w:rsidR="00F2744F" w:rsidRPr="002B5938" w:rsidRDefault="00F2744F" w:rsidP="00F2744F">
            <w:pPr>
              <w:pStyle w:val="DOCtable1"/>
              <w:rPr>
                <w:highlight w:val="yellow"/>
              </w:rPr>
            </w:pPr>
          </w:p>
        </w:tc>
        <w:tc>
          <w:tcPr>
            <w:tcW w:w="1194" w:type="dxa"/>
            <w:shd w:val="clear" w:color="auto" w:fill="auto"/>
            <w:vAlign w:val="center"/>
          </w:tcPr>
          <w:p w14:paraId="47789525" w14:textId="77777777" w:rsidR="00F2744F" w:rsidRPr="002B5938" w:rsidRDefault="00F2744F" w:rsidP="00F2744F">
            <w:pPr>
              <w:pStyle w:val="DOCtable1"/>
              <w:rPr>
                <w:highlight w:val="yellow"/>
              </w:rPr>
            </w:pPr>
          </w:p>
        </w:tc>
        <w:tc>
          <w:tcPr>
            <w:tcW w:w="2067" w:type="dxa"/>
            <w:shd w:val="clear" w:color="auto" w:fill="auto"/>
            <w:vAlign w:val="center"/>
          </w:tcPr>
          <w:p w14:paraId="47789526" w14:textId="77777777" w:rsidR="00F2744F" w:rsidRPr="002B5938" w:rsidRDefault="00F2744F" w:rsidP="00F2744F">
            <w:pPr>
              <w:pStyle w:val="DOCtable1"/>
              <w:rPr>
                <w:highlight w:val="yellow"/>
              </w:rPr>
            </w:pPr>
          </w:p>
        </w:tc>
        <w:tc>
          <w:tcPr>
            <w:tcW w:w="1196" w:type="dxa"/>
            <w:shd w:val="clear" w:color="auto" w:fill="auto"/>
            <w:vAlign w:val="center"/>
          </w:tcPr>
          <w:p w14:paraId="47789527" w14:textId="77777777" w:rsidR="00F2744F" w:rsidRPr="002B5938" w:rsidRDefault="00F2744F" w:rsidP="00F2744F">
            <w:pPr>
              <w:pStyle w:val="DOCtable1"/>
              <w:rPr>
                <w:highlight w:val="yellow"/>
              </w:rPr>
            </w:pPr>
          </w:p>
        </w:tc>
        <w:tc>
          <w:tcPr>
            <w:tcW w:w="1898" w:type="dxa"/>
            <w:shd w:val="clear" w:color="auto" w:fill="auto"/>
            <w:vAlign w:val="center"/>
          </w:tcPr>
          <w:p w14:paraId="47789528" w14:textId="77777777" w:rsidR="00F2744F" w:rsidRPr="002B5938" w:rsidRDefault="00F2744F" w:rsidP="00F2744F">
            <w:pPr>
              <w:pStyle w:val="DOCtable1"/>
              <w:rPr>
                <w:highlight w:val="yellow"/>
              </w:rPr>
            </w:pPr>
          </w:p>
        </w:tc>
      </w:tr>
      <w:tr w:rsidR="00F2744F" w:rsidRPr="002B3728" w14:paraId="47789530" w14:textId="77777777" w:rsidTr="000F3F25">
        <w:trPr>
          <w:trHeight w:val="303"/>
        </w:trPr>
        <w:tc>
          <w:tcPr>
            <w:tcW w:w="1194" w:type="dxa"/>
            <w:shd w:val="clear" w:color="auto" w:fill="auto"/>
            <w:vAlign w:val="center"/>
          </w:tcPr>
          <w:p w14:paraId="4778952A" w14:textId="77777777" w:rsidR="00F2744F" w:rsidRPr="002B5938" w:rsidRDefault="00F2744F" w:rsidP="00F2744F">
            <w:pPr>
              <w:pStyle w:val="DOCtable1"/>
              <w:rPr>
                <w:highlight w:val="yellow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4778952B" w14:textId="77777777" w:rsidR="00F2744F" w:rsidRPr="002B5938" w:rsidRDefault="00F2744F" w:rsidP="00F2744F">
            <w:pPr>
              <w:pStyle w:val="DOCtable1"/>
              <w:rPr>
                <w:highlight w:val="yellow"/>
              </w:rPr>
            </w:pPr>
          </w:p>
        </w:tc>
        <w:tc>
          <w:tcPr>
            <w:tcW w:w="1194" w:type="dxa"/>
            <w:shd w:val="clear" w:color="auto" w:fill="auto"/>
            <w:vAlign w:val="center"/>
          </w:tcPr>
          <w:p w14:paraId="4778952C" w14:textId="61582A3F" w:rsidR="00F2744F" w:rsidRPr="002B5938" w:rsidRDefault="00F2744F" w:rsidP="00F2744F">
            <w:pPr>
              <w:pStyle w:val="DOCtable1"/>
              <w:rPr>
                <w:highlight w:val="yellow"/>
              </w:rPr>
            </w:pPr>
            <w:del w:id="431" w:author="Михаил Голяков" w:date="2018-05-03T13:24:00Z">
              <w:r w:rsidRPr="002B5938" w:rsidDel="00257851">
                <w:rPr>
                  <w:highlight w:val="yellow"/>
                </w:rPr>
                <w:delText>_________</w:delText>
              </w:r>
            </w:del>
          </w:p>
        </w:tc>
        <w:tc>
          <w:tcPr>
            <w:tcW w:w="2067" w:type="dxa"/>
            <w:shd w:val="clear" w:color="auto" w:fill="auto"/>
            <w:vAlign w:val="center"/>
          </w:tcPr>
          <w:p w14:paraId="4778952D" w14:textId="443932A1" w:rsidR="00F2744F" w:rsidRPr="002B5938" w:rsidRDefault="00F2744F" w:rsidP="00F2744F">
            <w:pPr>
              <w:pStyle w:val="DOCtable1"/>
              <w:rPr>
                <w:highlight w:val="yellow"/>
              </w:rPr>
            </w:pPr>
            <w:del w:id="432" w:author="Михаил Голяков" w:date="2018-05-03T13:24:00Z">
              <w:r w:rsidRPr="002B5938" w:rsidDel="00257851">
                <w:rPr>
                  <w:highlight w:val="yellow"/>
                </w:rPr>
                <w:delText>Шунков В.Е.</w:delText>
              </w:r>
            </w:del>
          </w:p>
        </w:tc>
        <w:tc>
          <w:tcPr>
            <w:tcW w:w="1196" w:type="dxa"/>
            <w:shd w:val="clear" w:color="auto" w:fill="auto"/>
            <w:vAlign w:val="center"/>
          </w:tcPr>
          <w:p w14:paraId="4778952E" w14:textId="77777777" w:rsidR="00F2744F" w:rsidRPr="002B5938" w:rsidRDefault="00F2744F" w:rsidP="00F2744F">
            <w:pPr>
              <w:pStyle w:val="DOCtable1"/>
              <w:rPr>
                <w:highlight w:val="yellow"/>
              </w:rPr>
            </w:pPr>
            <w:r w:rsidRPr="002B5938">
              <w:rPr>
                <w:highlight w:val="yellow"/>
              </w:rPr>
              <w:t>_________</w:t>
            </w:r>
          </w:p>
        </w:tc>
        <w:tc>
          <w:tcPr>
            <w:tcW w:w="1898" w:type="dxa"/>
            <w:shd w:val="clear" w:color="auto" w:fill="auto"/>
            <w:vAlign w:val="center"/>
          </w:tcPr>
          <w:p w14:paraId="4778952F" w14:textId="77777777" w:rsidR="00F2744F" w:rsidRPr="002B5938" w:rsidRDefault="00F2744F" w:rsidP="00F2744F">
            <w:pPr>
              <w:pStyle w:val="DOCtable1"/>
              <w:rPr>
                <w:highlight w:val="yellow"/>
              </w:rPr>
            </w:pPr>
            <w:r w:rsidRPr="002B5938">
              <w:rPr>
                <w:highlight w:val="yellow"/>
              </w:rPr>
              <w:t>Комиссаров П.В.</w:t>
            </w:r>
          </w:p>
        </w:tc>
      </w:tr>
      <w:tr w:rsidR="00F2744F" w:rsidRPr="002B3728" w14:paraId="47789537" w14:textId="77777777" w:rsidTr="000F3F25">
        <w:tc>
          <w:tcPr>
            <w:tcW w:w="1194" w:type="dxa"/>
            <w:shd w:val="clear" w:color="auto" w:fill="auto"/>
            <w:vAlign w:val="center"/>
          </w:tcPr>
          <w:p w14:paraId="47789531" w14:textId="77777777" w:rsidR="00F2744F" w:rsidRPr="002B5938" w:rsidRDefault="00F2744F" w:rsidP="00F2744F">
            <w:pPr>
              <w:pStyle w:val="DOCtable1"/>
              <w:rPr>
                <w:highlight w:val="yellow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47789532" w14:textId="77777777" w:rsidR="00F2744F" w:rsidRPr="002B5938" w:rsidRDefault="00F2744F" w:rsidP="00F2744F">
            <w:pPr>
              <w:pStyle w:val="DOCtable1"/>
              <w:rPr>
                <w:highlight w:val="yellow"/>
              </w:rPr>
            </w:pPr>
          </w:p>
        </w:tc>
        <w:tc>
          <w:tcPr>
            <w:tcW w:w="1194" w:type="dxa"/>
            <w:shd w:val="clear" w:color="auto" w:fill="auto"/>
            <w:vAlign w:val="center"/>
          </w:tcPr>
          <w:p w14:paraId="47789533" w14:textId="77777777" w:rsidR="00F2744F" w:rsidRPr="002B5938" w:rsidRDefault="00F2744F" w:rsidP="00F2744F">
            <w:pPr>
              <w:pStyle w:val="DOCtable1"/>
              <w:rPr>
                <w:highlight w:val="yellow"/>
              </w:rPr>
            </w:pPr>
          </w:p>
        </w:tc>
        <w:tc>
          <w:tcPr>
            <w:tcW w:w="2067" w:type="dxa"/>
            <w:shd w:val="clear" w:color="auto" w:fill="auto"/>
            <w:vAlign w:val="center"/>
          </w:tcPr>
          <w:p w14:paraId="47789534" w14:textId="77777777" w:rsidR="00F2744F" w:rsidRPr="002B5938" w:rsidRDefault="00F2744F" w:rsidP="00F2744F">
            <w:pPr>
              <w:pStyle w:val="DOCtable1"/>
              <w:rPr>
                <w:highlight w:val="yellow"/>
              </w:rPr>
            </w:pPr>
          </w:p>
        </w:tc>
        <w:tc>
          <w:tcPr>
            <w:tcW w:w="1196" w:type="dxa"/>
            <w:shd w:val="clear" w:color="auto" w:fill="auto"/>
            <w:vAlign w:val="center"/>
          </w:tcPr>
          <w:p w14:paraId="47789535" w14:textId="77777777" w:rsidR="00F2744F" w:rsidRPr="002B5938" w:rsidRDefault="00F2744F" w:rsidP="00F2744F">
            <w:pPr>
              <w:pStyle w:val="DOCtable1"/>
              <w:rPr>
                <w:highlight w:val="yellow"/>
              </w:rPr>
            </w:pPr>
          </w:p>
        </w:tc>
        <w:tc>
          <w:tcPr>
            <w:tcW w:w="1898" w:type="dxa"/>
            <w:shd w:val="clear" w:color="auto" w:fill="auto"/>
            <w:vAlign w:val="center"/>
          </w:tcPr>
          <w:p w14:paraId="47789536" w14:textId="77777777" w:rsidR="00F2744F" w:rsidRPr="002B5938" w:rsidRDefault="00F2744F" w:rsidP="00F2744F">
            <w:pPr>
              <w:pStyle w:val="DOCtable1"/>
              <w:rPr>
                <w:highlight w:val="yellow"/>
              </w:rPr>
            </w:pPr>
          </w:p>
        </w:tc>
      </w:tr>
      <w:tr w:rsidR="00F2744F" w:rsidRPr="002B3728" w14:paraId="4778953E" w14:textId="77777777" w:rsidTr="000F3F25">
        <w:trPr>
          <w:trHeight w:val="363"/>
        </w:trPr>
        <w:tc>
          <w:tcPr>
            <w:tcW w:w="1194" w:type="dxa"/>
            <w:shd w:val="clear" w:color="auto" w:fill="auto"/>
            <w:vAlign w:val="center"/>
          </w:tcPr>
          <w:p w14:paraId="47789538" w14:textId="77777777" w:rsidR="00F2744F" w:rsidRPr="002B5938" w:rsidRDefault="00F2744F" w:rsidP="00F2744F">
            <w:pPr>
              <w:pStyle w:val="DOCtable1"/>
              <w:rPr>
                <w:highlight w:val="yellow"/>
              </w:rPr>
            </w:pPr>
            <w:commentRangeStart w:id="433"/>
          </w:p>
        </w:tc>
        <w:tc>
          <w:tcPr>
            <w:tcW w:w="1982" w:type="dxa"/>
            <w:shd w:val="clear" w:color="auto" w:fill="auto"/>
            <w:vAlign w:val="center"/>
          </w:tcPr>
          <w:p w14:paraId="47789539" w14:textId="77777777" w:rsidR="00F2744F" w:rsidRPr="002B5938" w:rsidRDefault="00F2744F" w:rsidP="00F2744F">
            <w:pPr>
              <w:pStyle w:val="DOCtable1"/>
              <w:rPr>
                <w:highlight w:val="yellow"/>
              </w:rPr>
            </w:pPr>
          </w:p>
        </w:tc>
        <w:tc>
          <w:tcPr>
            <w:tcW w:w="1194" w:type="dxa"/>
            <w:shd w:val="clear" w:color="auto" w:fill="auto"/>
            <w:vAlign w:val="center"/>
          </w:tcPr>
          <w:p w14:paraId="4778953A" w14:textId="1D41C431" w:rsidR="00F2744F" w:rsidRPr="002B5938" w:rsidRDefault="00F2744F" w:rsidP="00F2744F">
            <w:pPr>
              <w:pStyle w:val="DOCtable1"/>
              <w:rPr>
                <w:highlight w:val="yellow"/>
              </w:rPr>
            </w:pPr>
            <w:del w:id="434" w:author="Михаил Голяков" w:date="2018-05-03T13:24:00Z">
              <w:r w:rsidRPr="002B5938" w:rsidDel="00257851">
                <w:rPr>
                  <w:highlight w:val="yellow"/>
                </w:rPr>
                <w:delText>_________</w:delText>
              </w:r>
            </w:del>
          </w:p>
        </w:tc>
        <w:tc>
          <w:tcPr>
            <w:tcW w:w="2067" w:type="dxa"/>
            <w:shd w:val="clear" w:color="auto" w:fill="auto"/>
            <w:vAlign w:val="center"/>
          </w:tcPr>
          <w:p w14:paraId="4778953B" w14:textId="0E5991F9" w:rsidR="00F2744F" w:rsidRPr="002B5938" w:rsidRDefault="00F2744F" w:rsidP="00F2744F">
            <w:pPr>
              <w:pStyle w:val="DOCtable1"/>
              <w:rPr>
                <w:highlight w:val="yellow"/>
              </w:rPr>
            </w:pPr>
            <w:del w:id="435" w:author="Михаил Голяков" w:date="2018-05-03T13:24:00Z">
              <w:r w:rsidRPr="002B5938" w:rsidDel="00257851">
                <w:rPr>
                  <w:highlight w:val="yellow"/>
                </w:rPr>
                <w:delText>Данилов И.А.</w:delText>
              </w:r>
            </w:del>
          </w:p>
        </w:tc>
        <w:tc>
          <w:tcPr>
            <w:tcW w:w="1196" w:type="dxa"/>
            <w:shd w:val="clear" w:color="auto" w:fill="auto"/>
            <w:vAlign w:val="center"/>
          </w:tcPr>
          <w:p w14:paraId="4778953C" w14:textId="77777777" w:rsidR="00F2744F" w:rsidRPr="002B5938" w:rsidRDefault="00F2744F" w:rsidP="00F2744F">
            <w:pPr>
              <w:pStyle w:val="DOCtable1"/>
              <w:rPr>
                <w:highlight w:val="yellow"/>
              </w:rPr>
            </w:pPr>
            <w:r w:rsidRPr="002B5938">
              <w:rPr>
                <w:highlight w:val="yellow"/>
              </w:rPr>
              <w:t>_________</w:t>
            </w:r>
          </w:p>
        </w:tc>
        <w:tc>
          <w:tcPr>
            <w:tcW w:w="1898" w:type="dxa"/>
            <w:shd w:val="clear" w:color="auto" w:fill="auto"/>
            <w:vAlign w:val="center"/>
          </w:tcPr>
          <w:p w14:paraId="4778953D" w14:textId="77777777" w:rsidR="00F2744F" w:rsidRPr="002B5938" w:rsidRDefault="00F2744F" w:rsidP="00F2744F">
            <w:pPr>
              <w:pStyle w:val="DOCtable1"/>
              <w:rPr>
                <w:highlight w:val="yellow"/>
              </w:rPr>
            </w:pPr>
            <w:r w:rsidRPr="002B5938">
              <w:rPr>
                <w:highlight w:val="yellow"/>
              </w:rPr>
              <w:t>Зуйков А.В.</w:t>
            </w:r>
            <w:commentRangeEnd w:id="433"/>
            <w:r w:rsidR="007166AF">
              <w:rPr>
                <w:rStyle w:val="af2"/>
                <w:rFonts w:ascii="Calibri" w:eastAsia="Calibri" w:hAnsi="Calibri"/>
                <w:lang w:eastAsia="en-US"/>
              </w:rPr>
              <w:commentReference w:id="433"/>
            </w:r>
          </w:p>
        </w:tc>
      </w:tr>
      <w:tr w:rsidR="00F2744F" w:rsidRPr="002B3728" w14:paraId="47789545" w14:textId="77777777" w:rsidTr="000F3F25">
        <w:tc>
          <w:tcPr>
            <w:tcW w:w="1194" w:type="dxa"/>
            <w:shd w:val="clear" w:color="auto" w:fill="auto"/>
            <w:vAlign w:val="center"/>
          </w:tcPr>
          <w:p w14:paraId="4778953F" w14:textId="77777777" w:rsidR="00F2744F" w:rsidRPr="00B6373C" w:rsidRDefault="00F2744F" w:rsidP="00F2744F">
            <w:pPr>
              <w:pStyle w:val="DOCtable1"/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47789540" w14:textId="77777777" w:rsidR="00F2744F" w:rsidRPr="00B6373C" w:rsidRDefault="00F2744F" w:rsidP="00F2744F">
            <w:pPr>
              <w:pStyle w:val="DOCtable1"/>
            </w:pPr>
          </w:p>
        </w:tc>
        <w:tc>
          <w:tcPr>
            <w:tcW w:w="1194" w:type="dxa"/>
            <w:shd w:val="clear" w:color="auto" w:fill="auto"/>
            <w:vAlign w:val="center"/>
          </w:tcPr>
          <w:p w14:paraId="47789541" w14:textId="77777777" w:rsidR="00F2744F" w:rsidRPr="00B6373C" w:rsidRDefault="00F2744F" w:rsidP="00F2744F">
            <w:pPr>
              <w:pStyle w:val="DOCtable1"/>
            </w:pPr>
          </w:p>
        </w:tc>
        <w:tc>
          <w:tcPr>
            <w:tcW w:w="2067" w:type="dxa"/>
            <w:shd w:val="clear" w:color="auto" w:fill="auto"/>
            <w:vAlign w:val="center"/>
          </w:tcPr>
          <w:p w14:paraId="47789542" w14:textId="77777777" w:rsidR="00F2744F" w:rsidRPr="00B6373C" w:rsidRDefault="00F2744F" w:rsidP="00F2744F">
            <w:pPr>
              <w:pStyle w:val="DOCtable1"/>
            </w:pPr>
          </w:p>
        </w:tc>
        <w:tc>
          <w:tcPr>
            <w:tcW w:w="1196" w:type="dxa"/>
            <w:shd w:val="clear" w:color="auto" w:fill="auto"/>
            <w:vAlign w:val="center"/>
          </w:tcPr>
          <w:p w14:paraId="47789543" w14:textId="77777777" w:rsidR="00F2744F" w:rsidRPr="00B6373C" w:rsidRDefault="00F2744F" w:rsidP="00F2744F">
            <w:pPr>
              <w:pStyle w:val="DOCtable1"/>
            </w:pPr>
          </w:p>
        </w:tc>
        <w:tc>
          <w:tcPr>
            <w:tcW w:w="1898" w:type="dxa"/>
            <w:shd w:val="clear" w:color="auto" w:fill="auto"/>
            <w:vAlign w:val="center"/>
          </w:tcPr>
          <w:p w14:paraId="47789544" w14:textId="77777777" w:rsidR="00F2744F" w:rsidRPr="00B6373C" w:rsidRDefault="00F2744F" w:rsidP="00F2744F">
            <w:pPr>
              <w:pStyle w:val="DOCtable1"/>
            </w:pPr>
          </w:p>
        </w:tc>
      </w:tr>
      <w:tr w:rsidR="00F2744F" w:rsidRPr="002B3728" w14:paraId="4778954C" w14:textId="77777777" w:rsidTr="000F3F25">
        <w:tc>
          <w:tcPr>
            <w:tcW w:w="1194" w:type="dxa"/>
            <w:shd w:val="clear" w:color="auto" w:fill="auto"/>
            <w:vAlign w:val="center"/>
          </w:tcPr>
          <w:p w14:paraId="47789546" w14:textId="77777777" w:rsidR="00F2744F" w:rsidRPr="00B6373C" w:rsidRDefault="00F2744F" w:rsidP="00F2744F">
            <w:pPr>
              <w:pStyle w:val="DOCtable1"/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47789547" w14:textId="77777777" w:rsidR="00F2744F" w:rsidRPr="00B6373C" w:rsidRDefault="00F2744F" w:rsidP="00F2744F">
            <w:pPr>
              <w:pStyle w:val="DOCtable1"/>
            </w:pPr>
          </w:p>
        </w:tc>
        <w:tc>
          <w:tcPr>
            <w:tcW w:w="1194" w:type="dxa"/>
            <w:shd w:val="clear" w:color="auto" w:fill="auto"/>
            <w:vAlign w:val="center"/>
          </w:tcPr>
          <w:p w14:paraId="47789548" w14:textId="77777777" w:rsidR="00F2744F" w:rsidRPr="00B6373C" w:rsidRDefault="00F2744F" w:rsidP="00F2744F">
            <w:pPr>
              <w:pStyle w:val="DOCtable1"/>
            </w:pPr>
          </w:p>
        </w:tc>
        <w:tc>
          <w:tcPr>
            <w:tcW w:w="2067" w:type="dxa"/>
            <w:shd w:val="clear" w:color="auto" w:fill="auto"/>
            <w:vAlign w:val="center"/>
          </w:tcPr>
          <w:p w14:paraId="47789549" w14:textId="77777777" w:rsidR="00F2744F" w:rsidRPr="00B6373C" w:rsidRDefault="00F2744F" w:rsidP="00F2744F">
            <w:pPr>
              <w:pStyle w:val="DOCtable1"/>
            </w:pPr>
          </w:p>
        </w:tc>
        <w:tc>
          <w:tcPr>
            <w:tcW w:w="1196" w:type="dxa"/>
            <w:shd w:val="clear" w:color="auto" w:fill="auto"/>
            <w:vAlign w:val="center"/>
          </w:tcPr>
          <w:p w14:paraId="4778954A" w14:textId="77777777" w:rsidR="00F2744F" w:rsidRPr="00B6373C" w:rsidRDefault="00F2744F" w:rsidP="00F2744F">
            <w:pPr>
              <w:pStyle w:val="DOCtable1"/>
            </w:pPr>
          </w:p>
        </w:tc>
        <w:tc>
          <w:tcPr>
            <w:tcW w:w="1898" w:type="dxa"/>
            <w:shd w:val="clear" w:color="auto" w:fill="auto"/>
            <w:vAlign w:val="center"/>
          </w:tcPr>
          <w:p w14:paraId="4778954B" w14:textId="77777777" w:rsidR="00F2744F" w:rsidRPr="00B6373C" w:rsidRDefault="00F2744F" w:rsidP="00F2744F">
            <w:pPr>
              <w:pStyle w:val="DOCtable1"/>
            </w:pPr>
          </w:p>
        </w:tc>
      </w:tr>
      <w:tr w:rsidR="00F2744F" w:rsidRPr="002B3728" w14:paraId="47789553" w14:textId="77777777" w:rsidTr="000F3F25">
        <w:tc>
          <w:tcPr>
            <w:tcW w:w="1194" w:type="dxa"/>
            <w:shd w:val="clear" w:color="auto" w:fill="auto"/>
            <w:vAlign w:val="center"/>
          </w:tcPr>
          <w:p w14:paraId="4778954D" w14:textId="77777777" w:rsidR="00F2744F" w:rsidRPr="00B6373C" w:rsidRDefault="00F2744F" w:rsidP="00F2744F">
            <w:pPr>
              <w:pStyle w:val="DOCtable1"/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4778954E" w14:textId="77777777" w:rsidR="00F2744F" w:rsidRPr="00B6373C" w:rsidRDefault="00F2744F" w:rsidP="00F2744F">
            <w:pPr>
              <w:pStyle w:val="DOCtable1"/>
            </w:pPr>
          </w:p>
        </w:tc>
        <w:tc>
          <w:tcPr>
            <w:tcW w:w="1194" w:type="dxa"/>
            <w:shd w:val="clear" w:color="auto" w:fill="auto"/>
            <w:vAlign w:val="center"/>
          </w:tcPr>
          <w:p w14:paraId="4778954F" w14:textId="77777777" w:rsidR="00F2744F" w:rsidRPr="00B6373C" w:rsidRDefault="00F2744F" w:rsidP="00F2744F">
            <w:pPr>
              <w:pStyle w:val="DOCtable1"/>
            </w:pPr>
          </w:p>
        </w:tc>
        <w:tc>
          <w:tcPr>
            <w:tcW w:w="2067" w:type="dxa"/>
            <w:shd w:val="clear" w:color="auto" w:fill="auto"/>
            <w:vAlign w:val="center"/>
          </w:tcPr>
          <w:p w14:paraId="47789550" w14:textId="77777777" w:rsidR="00F2744F" w:rsidRPr="00B6373C" w:rsidRDefault="00F2744F" w:rsidP="00F2744F">
            <w:pPr>
              <w:pStyle w:val="DOCtable1"/>
            </w:pPr>
          </w:p>
        </w:tc>
        <w:tc>
          <w:tcPr>
            <w:tcW w:w="1196" w:type="dxa"/>
            <w:shd w:val="clear" w:color="auto" w:fill="auto"/>
            <w:vAlign w:val="center"/>
          </w:tcPr>
          <w:p w14:paraId="47789551" w14:textId="77777777" w:rsidR="00F2744F" w:rsidRPr="00B6373C" w:rsidRDefault="00F2744F" w:rsidP="00F2744F">
            <w:pPr>
              <w:pStyle w:val="DOCtable1"/>
            </w:pPr>
          </w:p>
        </w:tc>
        <w:tc>
          <w:tcPr>
            <w:tcW w:w="1898" w:type="dxa"/>
            <w:shd w:val="clear" w:color="auto" w:fill="auto"/>
            <w:vAlign w:val="center"/>
          </w:tcPr>
          <w:p w14:paraId="47789552" w14:textId="77777777" w:rsidR="00F2744F" w:rsidRPr="00B6373C" w:rsidRDefault="00F2744F" w:rsidP="00F2744F">
            <w:pPr>
              <w:pStyle w:val="DOCtable1"/>
            </w:pPr>
          </w:p>
        </w:tc>
      </w:tr>
    </w:tbl>
    <w:p w14:paraId="47789554" w14:textId="77777777" w:rsidR="00F744FF" w:rsidRPr="00F744FF" w:rsidRDefault="00F744FF" w:rsidP="00F744FF">
      <w:pPr>
        <w:pStyle w:val="DOC5"/>
      </w:pPr>
    </w:p>
    <w:sectPr w:rsidR="00F744FF" w:rsidRPr="00F744FF" w:rsidSect="00E51715">
      <w:footerReference w:type="default" r:id="rId12"/>
      <w:pgSz w:w="11906" w:h="16838" w:code="9"/>
      <w:pgMar w:top="851" w:right="851" w:bottom="851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zuikov" w:date="2018-04-28T16:14:00Z" w:initials="z">
    <w:p w14:paraId="082520DC" w14:textId="23D91072" w:rsidR="007E23DC" w:rsidRPr="0019323F" w:rsidRDefault="007E23DC">
      <w:pPr>
        <w:pStyle w:val="af3"/>
      </w:pPr>
      <w:r>
        <w:rPr>
          <w:rStyle w:val="af2"/>
        </w:rPr>
        <w:annotationRef/>
      </w:r>
      <w:r>
        <w:t>Выяснить, действительно ли нужно это требование, откуда оно сюда попало</w:t>
      </w:r>
      <w:proofErr w:type="gramStart"/>
      <w:r>
        <w:t>? наверное</w:t>
      </w:r>
      <w:proofErr w:type="gramEnd"/>
      <w:r>
        <w:t xml:space="preserve"> из платы </w:t>
      </w:r>
      <w:r>
        <w:rPr>
          <w:lang w:val="en-US"/>
        </w:rPr>
        <w:t>IRE</w:t>
      </w:r>
      <w:r w:rsidRPr="0019323F">
        <w:t xml:space="preserve">? </w:t>
      </w:r>
      <w:r>
        <w:t>–</w:t>
      </w:r>
      <w:r w:rsidRPr="0019323F">
        <w:t xml:space="preserve"> </w:t>
      </w:r>
      <w:r>
        <w:t>если это так – исключить.</w:t>
      </w:r>
    </w:p>
  </w:comment>
  <w:comment w:id="2" w:author="zuikov" w:date="2018-04-28T16:15:00Z" w:initials="z">
    <w:p w14:paraId="332BF40D" w14:textId="3422B1EC" w:rsidR="007E23DC" w:rsidRDefault="007E23DC">
      <w:pPr>
        <w:pStyle w:val="af3"/>
      </w:pPr>
      <w:r>
        <w:rPr>
          <w:rStyle w:val="af2"/>
        </w:rPr>
        <w:annotationRef/>
      </w:r>
      <w:r>
        <w:t>Исключить</w:t>
      </w:r>
    </w:p>
  </w:comment>
  <w:comment w:id="4" w:author="zuikov" w:date="2018-04-28T16:44:00Z" w:initials="z">
    <w:p w14:paraId="14D15CA1" w14:textId="5EA0D171" w:rsidR="007E23DC" w:rsidRPr="00F77F1D" w:rsidRDefault="007E23DC">
      <w:pPr>
        <w:pStyle w:val="af3"/>
      </w:pPr>
      <w:r>
        <w:rPr>
          <w:rStyle w:val="af2"/>
        </w:rPr>
        <w:annotationRef/>
      </w:r>
      <w:r>
        <w:t xml:space="preserve">В плата </w:t>
      </w:r>
      <w:r>
        <w:rPr>
          <w:lang w:val="en-US"/>
        </w:rPr>
        <w:t>AG</w:t>
      </w:r>
      <w:r w:rsidRPr="00F77F1D">
        <w:t>83 (</w:t>
      </w:r>
      <w:r>
        <w:rPr>
          <w:lang w:val="en-US"/>
        </w:rPr>
        <w:t>bb</w:t>
      </w:r>
      <w:r w:rsidRPr="00F77F1D">
        <w:t xml:space="preserve">2) </w:t>
      </w:r>
      <w:r>
        <w:t xml:space="preserve">присутствует функциональная проверка интерфейсов </w:t>
      </w:r>
      <w:r>
        <w:rPr>
          <w:lang w:val="en-US"/>
        </w:rPr>
        <w:t>DDR</w:t>
      </w:r>
      <w:r w:rsidRPr="00F77F1D">
        <w:t xml:space="preserve"> (</w:t>
      </w:r>
      <w:r>
        <w:t>соединитель Х1</w:t>
      </w:r>
      <w:r w:rsidRPr="00F77F1D">
        <w:t xml:space="preserve">), </w:t>
      </w:r>
      <w:r>
        <w:rPr>
          <w:lang w:val="en-US"/>
        </w:rPr>
        <w:t>UART</w:t>
      </w:r>
      <w:r>
        <w:t xml:space="preserve">, </w:t>
      </w:r>
      <w:r>
        <w:rPr>
          <w:lang w:val="en-US"/>
        </w:rPr>
        <w:t>JTAG</w:t>
      </w:r>
      <w:r w:rsidRPr="00F77F1D">
        <w:t xml:space="preserve">, </w:t>
      </w:r>
      <w:r>
        <w:rPr>
          <w:lang w:val="en-US"/>
        </w:rPr>
        <w:t>UART</w:t>
      </w:r>
      <w:r w:rsidRPr="00F77F1D">
        <w:t>0</w:t>
      </w:r>
      <w:r>
        <w:t xml:space="preserve"> (Х3, Х4, Х5)</w:t>
      </w:r>
      <w:r w:rsidRPr="00F77F1D">
        <w:t xml:space="preserve">, </w:t>
      </w:r>
    </w:p>
  </w:comment>
  <w:comment w:id="5" w:author="zuikov" w:date="2018-04-28T16:15:00Z" w:initials="z">
    <w:p w14:paraId="6A206D7A" w14:textId="0B7206CD" w:rsidR="007E23DC" w:rsidRPr="0096710D" w:rsidRDefault="007E23DC">
      <w:pPr>
        <w:pStyle w:val="af3"/>
      </w:pPr>
      <w:r>
        <w:rPr>
          <w:rStyle w:val="af2"/>
        </w:rPr>
        <w:annotationRef/>
      </w:r>
      <w:r>
        <w:t xml:space="preserve">Выяснить в ОМТ, можно ли делать платы совместимые для обоих тестеров – новый и </w:t>
      </w:r>
      <w:r>
        <w:rPr>
          <w:lang w:val="en-US"/>
        </w:rPr>
        <w:t>AG</w:t>
      </w:r>
      <w:r>
        <w:t>83000? Если да, - то нужно определить требования, которые нужно выполнить для обеспечения совместимости.</w:t>
      </w:r>
    </w:p>
  </w:comment>
  <w:comment w:id="25" w:author="zuikov" w:date="2018-04-28T16:20:00Z" w:initials="z">
    <w:p w14:paraId="3C1CBCCF" w14:textId="59CDA98D" w:rsidR="007E23DC" w:rsidRDefault="007E23DC">
      <w:pPr>
        <w:pStyle w:val="af3"/>
      </w:pPr>
      <w:r>
        <w:rPr>
          <w:rStyle w:val="af2"/>
        </w:rPr>
        <w:annotationRef/>
      </w:r>
      <w:r>
        <w:t>Привести наименование соединителя</w:t>
      </w:r>
    </w:p>
  </w:comment>
  <w:comment w:id="28" w:author="zuikov" w:date="2018-04-28T16:21:00Z" w:initials="z">
    <w:p w14:paraId="51131BCF" w14:textId="7F4045A6" w:rsidR="007E23DC" w:rsidRDefault="007E23DC">
      <w:pPr>
        <w:pStyle w:val="af3"/>
      </w:pPr>
      <w:r>
        <w:rPr>
          <w:rStyle w:val="af2"/>
        </w:rPr>
        <w:annotationRef/>
      </w:r>
      <w:r>
        <w:t>привести наименование соединителя</w:t>
      </w:r>
    </w:p>
  </w:comment>
  <w:comment w:id="30" w:author="zuikov" w:date="2018-04-28T16:21:00Z" w:initials="z">
    <w:p w14:paraId="3BD9448D" w14:textId="2C081501" w:rsidR="007E23DC" w:rsidRDefault="007E23DC">
      <w:pPr>
        <w:pStyle w:val="af3"/>
      </w:pPr>
      <w:r>
        <w:rPr>
          <w:rStyle w:val="af2"/>
        </w:rPr>
        <w:annotationRef/>
      </w:r>
      <w:r>
        <w:t>Привести наименование кабеля (подскажет Соколов Алексей)</w:t>
      </w:r>
    </w:p>
  </w:comment>
  <w:comment w:id="51" w:author="zuikov" w:date="2018-04-28T16:22:00Z" w:initials="z">
    <w:p w14:paraId="634A9474" w14:textId="77777777" w:rsidR="007E23DC" w:rsidRDefault="007E23DC">
      <w:pPr>
        <w:pStyle w:val="af3"/>
      </w:pPr>
      <w:r>
        <w:rPr>
          <w:rStyle w:val="af2"/>
        </w:rPr>
        <w:annotationRef/>
      </w:r>
      <w:r>
        <w:t xml:space="preserve">не </w:t>
      </w:r>
      <w:proofErr w:type="gramStart"/>
      <w:r>
        <w:t xml:space="preserve">по </w:t>
      </w:r>
      <w:proofErr w:type="spellStart"/>
      <w:r>
        <w:t>русски</w:t>
      </w:r>
      <w:proofErr w:type="spellEnd"/>
      <w:proofErr w:type="gramEnd"/>
      <w:r>
        <w:t xml:space="preserve">, нужно явно нарисовать подключение, по аналогии с </w:t>
      </w:r>
      <w:proofErr w:type="spellStart"/>
      <w:r>
        <w:rPr>
          <w:lang w:val="en-US"/>
        </w:rPr>
        <w:t>SpaceWire</w:t>
      </w:r>
      <w:proofErr w:type="spellEnd"/>
      <w:r>
        <w:t>, - чтобы было понятно, конденсатор устанавливается ближе к микросхеме на линии Т</w:t>
      </w:r>
      <w:r>
        <w:rPr>
          <w:lang w:val="en-US"/>
        </w:rPr>
        <w:t>X</w:t>
      </w:r>
      <w:r>
        <w:t xml:space="preserve"> (или </w:t>
      </w:r>
      <w:r>
        <w:rPr>
          <w:lang w:val="en-US"/>
        </w:rPr>
        <w:t>RX</w:t>
      </w:r>
      <w:r>
        <w:t>), до индуктивности или после…</w:t>
      </w:r>
    </w:p>
    <w:p w14:paraId="7946E159" w14:textId="6EA3D143" w:rsidR="007E23DC" w:rsidRPr="00FD4C23" w:rsidRDefault="007E23DC">
      <w:pPr>
        <w:pStyle w:val="af3"/>
      </w:pPr>
      <w:r>
        <w:t xml:space="preserve">По аналогии с п. 1.2.2.8 – нужно указать как трассировать сигналы интерфейса </w:t>
      </w:r>
      <w:r>
        <w:rPr>
          <w:lang w:val="en-US"/>
        </w:rPr>
        <w:t>SRIO</w:t>
      </w:r>
      <w:r w:rsidRPr="0004335F">
        <w:t xml:space="preserve"> </w:t>
      </w:r>
      <w:r>
        <w:t>–</w:t>
      </w:r>
      <w:r w:rsidRPr="0004335F">
        <w:t xml:space="preserve"> </w:t>
      </w:r>
      <w:r>
        <w:t xml:space="preserve">как </w:t>
      </w:r>
      <w:r>
        <w:rPr>
          <w:lang w:val="en-US"/>
        </w:rPr>
        <w:t>single</w:t>
      </w:r>
      <w:r w:rsidRPr="0004335F">
        <w:t xml:space="preserve"> </w:t>
      </w:r>
      <w:r>
        <w:t xml:space="preserve">линии или как </w:t>
      </w:r>
      <w:r>
        <w:rPr>
          <w:lang w:val="en-US"/>
        </w:rPr>
        <w:t>Diff</w:t>
      </w:r>
      <w:r w:rsidRPr="00FD4C23">
        <w:t>.</w:t>
      </w:r>
    </w:p>
  </w:comment>
  <w:comment w:id="62" w:author="zuikov" w:date="2018-04-28T16:41:00Z" w:initials="z">
    <w:p w14:paraId="204BB45D" w14:textId="407D503E" w:rsidR="007E23DC" w:rsidRDefault="007E23DC">
      <w:pPr>
        <w:pStyle w:val="af3"/>
      </w:pPr>
      <w:r>
        <w:rPr>
          <w:rStyle w:val="af2"/>
        </w:rPr>
        <w:annotationRef/>
      </w:r>
      <w:r>
        <w:t>не нашел по тексту эти примечания</w:t>
      </w:r>
    </w:p>
  </w:comment>
  <w:comment w:id="58" w:author="zuikov" w:date="2018-04-28T16:35:00Z" w:initials="z">
    <w:p w14:paraId="6547FF36" w14:textId="461593C6" w:rsidR="007E23DC" w:rsidRPr="00FD4C23" w:rsidRDefault="007E23DC">
      <w:pPr>
        <w:pStyle w:val="af3"/>
      </w:pPr>
      <w:r>
        <w:rPr>
          <w:rStyle w:val="af2"/>
        </w:rPr>
        <w:annotationRef/>
      </w:r>
      <w:r>
        <w:t xml:space="preserve">Добавить предложение – за исключением сигналов интерфейса </w:t>
      </w:r>
      <w:proofErr w:type="spellStart"/>
      <w:r>
        <w:rPr>
          <w:lang w:val="en-US"/>
        </w:rPr>
        <w:t>SpaceWire</w:t>
      </w:r>
      <w:proofErr w:type="spellEnd"/>
      <w:r w:rsidRPr="00FD4C23">
        <w:t xml:space="preserve"> (</w:t>
      </w:r>
      <w:r>
        <w:t xml:space="preserve">п.1.2.2.8) и возможно </w:t>
      </w:r>
      <w:r>
        <w:rPr>
          <w:lang w:val="en-US"/>
        </w:rPr>
        <w:t>SRIO</w:t>
      </w:r>
      <w:r w:rsidRPr="00FD4C23">
        <w:t xml:space="preserve"> …</w:t>
      </w:r>
    </w:p>
  </w:comment>
  <w:comment w:id="129" w:author="zuikov" w:date="2018-04-28T16:48:00Z" w:initials="z">
    <w:p w14:paraId="2326E691" w14:textId="4149E2D5" w:rsidR="007E23DC" w:rsidRPr="00CF6507" w:rsidRDefault="007E23DC">
      <w:pPr>
        <w:pStyle w:val="af3"/>
      </w:pPr>
      <w:r>
        <w:rPr>
          <w:rStyle w:val="af2"/>
        </w:rPr>
        <w:annotationRef/>
      </w:r>
      <w:r>
        <w:t xml:space="preserve">Подправить наименование – </w:t>
      </w:r>
      <w:r>
        <w:rPr>
          <w:lang w:val="en-US"/>
        </w:rPr>
        <w:t>SERV</w:t>
      </w:r>
      <w:r w:rsidRPr="00CF6507">
        <w:t>_</w:t>
      </w:r>
      <w:r>
        <w:rPr>
          <w:lang w:val="en-US"/>
        </w:rPr>
        <w:t>RCLK</w:t>
      </w:r>
      <w:r w:rsidRPr="00CF6507">
        <w:t xml:space="preserve"> </w:t>
      </w:r>
      <w:r>
        <w:t>и т.д.</w:t>
      </w:r>
    </w:p>
  </w:comment>
  <w:comment w:id="272" w:author="zuikov" w:date="2018-04-28T16:51:00Z" w:initials="z">
    <w:p w14:paraId="7967B4B0" w14:textId="02C5FDD7" w:rsidR="007E23DC" w:rsidRPr="00A10A83" w:rsidRDefault="007E23DC">
      <w:pPr>
        <w:pStyle w:val="af3"/>
      </w:pPr>
      <w:r>
        <w:rPr>
          <w:rStyle w:val="af2"/>
        </w:rPr>
        <w:annotationRef/>
      </w:r>
      <w:r>
        <w:t xml:space="preserve">Сигналы </w:t>
      </w:r>
      <w:r>
        <w:rPr>
          <w:lang w:val="en-US"/>
        </w:rPr>
        <w:t>IREF</w:t>
      </w:r>
      <w:r w:rsidRPr="00424283">
        <w:t xml:space="preserve">, </w:t>
      </w:r>
      <w:r>
        <w:rPr>
          <w:lang w:val="en-US"/>
        </w:rPr>
        <w:t>VREF</w:t>
      </w:r>
      <w:r w:rsidRPr="00424283">
        <w:t xml:space="preserve">, </w:t>
      </w:r>
      <w:r>
        <w:rPr>
          <w:lang w:val="en-US"/>
        </w:rPr>
        <w:t>RREF</w:t>
      </w:r>
      <w:r w:rsidRPr="00424283">
        <w:t xml:space="preserve"> </w:t>
      </w:r>
      <w:r>
        <w:t xml:space="preserve">расписать в отдельном пункте, им питание не нужно, они </w:t>
      </w:r>
      <w:proofErr w:type="spellStart"/>
      <w:r>
        <w:t>подкл</w:t>
      </w:r>
      <w:proofErr w:type="spellEnd"/>
      <w:r>
        <w:t xml:space="preserve">. на землю через </w:t>
      </w:r>
      <w:r>
        <w:rPr>
          <w:lang w:val="en-US"/>
        </w:rPr>
        <w:t>R</w:t>
      </w:r>
      <w:r>
        <w:t xml:space="preserve"> или </w:t>
      </w:r>
      <w:r>
        <w:rPr>
          <w:lang w:val="en-US"/>
        </w:rPr>
        <w:t>C</w:t>
      </w:r>
      <w:r w:rsidRPr="00424283">
        <w:t xml:space="preserve"> (</w:t>
      </w:r>
      <w:r>
        <w:t xml:space="preserve">см. по аналогии </w:t>
      </w:r>
      <w:r>
        <w:rPr>
          <w:lang w:val="en-US"/>
        </w:rPr>
        <w:t>AG</w:t>
      </w:r>
      <w:r w:rsidRPr="00A10A83">
        <w:t>83_</w:t>
      </w:r>
      <w:r>
        <w:rPr>
          <w:lang w:val="en-US"/>
        </w:rPr>
        <w:t>BB</w:t>
      </w:r>
      <w:r w:rsidRPr="00A10A83">
        <w:t>2).</w:t>
      </w:r>
    </w:p>
  </w:comment>
  <w:comment w:id="419" w:author="zuikov" w:date="2018-04-28T16:53:00Z" w:initials="z">
    <w:p w14:paraId="1FAF3D5D" w14:textId="656C426D" w:rsidR="007E23DC" w:rsidRPr="00A10A83" w:rsidRDefault="007E23DC">
      <w:pPr>
        <w:pStyle w:val="af3"/>
      </w:pPr>
      <w:r>
        <w:rPr>
          <w:rStyle w:val="af2"/>
        </w:rPr>
        <w:annotationRef/>
      </w:r>
      <w:r>
        <w:t>Исключить.</w:t>
      </w:r>
    </w:p>
  </w:comment>
  <w:comment w:id="433" w:author="zuikov" w:date="2018-04-28T16:53:00Z" w:initials="z">
    <w:p w14:paraId="54641591" w14:textId="210DA5C3" w:rsidR="007E23DC" w:rsidRDefault="007E23DC">
      <w:pPr>
        <w:pStyle w:val="af3"/>
      </w:pPr>
      <w:r>
        <w:rPr>
          <w:rStyle w:val="af2"/>
        </w:rPr>
        <w:annotationRef/>
      </w:r>
      <w:r>
        <w:t>Проработай список подписантов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82520DC" w15:done="0"/>
  <w15:commentEx w15:paraId="332BF40D" w15:done="0"/>
  <w15:commentEx w15:paraId="14D15CA1" w15:done="0"/>
  <w15:commentEx w15:paraId="6A206D7A" w15:done="0"/>
  <w15:commentEx w15:paraId="3C1CBCCF" w15:done="0"/>
  <w15:commentEx w15:paraId="51131BCF" w15:done="0"/>
  <w15:commentEx w15:paraId="3BD9448D" w15:done="0"/>
  <w15:commentEx w15:paraId="7946E159" w15:done="0"/>
  <w15:commentEx w15:paraId="204BB45D" w15:done="0"/>
  <w15:commentEx w15:paraId="6547FF36" w15:done="0"/>
  <w15:commentEx w15:paraId="2326E691" w15:done="0"/>
  <w15:commentEx w15:paraId="7967B4B0" w15:done="0"/>
  <w15:commentEx w15:paraId="1FAF3D5D" w15:done="0"/>
  <w15:commentEx w15:paraId="5464159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0409C0" w14:textId="77777777" w:rsidR="00C645A2" w:rsidRDefault="00C645A2" w:rsidP="00BA71ED">
      <w:pPr>
        <w:spacing w:after="0" w:line="240" w:lineRule="auto"/>
      </w:pPr>
      <w:r>
        <w:separator/>
      </w:r>
    </w:p>
  </w:endnote>
  <w:endnote w:type="continuationSeparator" w:id="0">
    <w:p w14:paraId="19F3F7C9" w14:textId="77777777" w:rsidR="00C645A2" w:rsidRDefault="00C645A2" w:rsidP="00BA7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"/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82383140"/>
      <w:docPartObj>
        <w:docPartGallery w:val="Page Numbers (Bottom of Page)"/>
        <w:docPartUnique/>
      </w:docPartObj>
    </w:sdtPr>
    <w:sdtContent>
      <w:p w14:paraId="4778955A" w14:textId="77777777" w:rsidR="007E23DC" w:rsidRDefault="007E23DC">
        <w:pPr>
          <w:pStyle w:val="ad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4778955B" wp14:editId="4778955C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81925" cy="190500"/>
                  <wp:effectExtent l="9525" t="9525" r="9525" b="0"/>
                  <wp:wrapNone/>
                  <wp:docPr id="642" name="Группа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38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64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78955D" w14:textId="64BDC012" w:rsidR="007E23DC" w:rsidRDefault="007E23DC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D90023" w:rsidRPr="00D90023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4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4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778955B" id="Группа 33" o:spid="_x0000_s1026" style="position:absolute;margin-left:0;margin-top:0;width:612.7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y7PcUA&#10;AADcAAAADwAAAGRycy9kb3ducmV2LnhtbESPQWvCQBSE7wX/w/IK3uqmVYKNriLSgiBIYzz0+Mw+&#10;k8Xs2zS7avrvu0LB4zAz3zDzZW8bcaXOG8cKXkcJCOLSacOVgkPx+TIF4QOyxsYxKfglD8vF4GmO&#10;mXY3zum6D5WIEPYZKqhDaDMpfVmTRT9yLXH0Tq6zGKLsKqk7vEW4beRbkqTSouG4UGNL65rK8/5i&#10;Fay+Of8wP7vjV37KTVG8J7xNz0oNn/vVDESgPjzC/+2NVpBOxn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zLs9xQAAANwAAAAPAAAAAAAAAAAAAAAAAJgCAABkcnMv&#10;ZG93bnJldi54bWxQSwUGAAAAAAQABAD1AAAAigMAAAAA&#10;" filled="f" stroked="f">
                    <v:textbox inset="0,0,0,0">
                      <w:txbxContent>
                        <w:p w14:paraId="4778955D" w14:textId="64BDC012" w:rsidR="007E23DC" w:rsidRDefault="007E23DC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D90023" w:rsidRPr="00D90023">
                            <w:rPr>
                              <w:noProof/>
                              <w:color w:val="8C8C8C" w:themeColor="background1" w:themeShade="8C"/>
                            </w:rPr>
                            <w:t>11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xmRrCwwAAANw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2sIcQAAADcAAAADwAAAGRycy9kb3ducmV2LnhtbESPQYvCMBSE78L+h/AWvIimK6tINYos&#10;SL140FXY47N5NsXmpTRRq79+Iwgeh5n5hpktWluJKzW+dKzga5CAIM6dLrlQsP9d9ScgfEDWWDkm&#10;BXfysJh/dGaYanfjLV13oRARwj5FBSaEOpXS54Ys+oGriaN3co3FEGVTSN3gLcJtJYdJMpYWS44L&#10;Bmv6MZSfdxeroOcTechHfybrZZvjQx94v7SZUt3PdjkFEagN7/CrvdYKxt8jeJ6JR0DO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bawhxAAAANwAAAAPAAAAAAAAAAAA&#10;AAAAAKECAABkcnMvZG93bnJldi54bWxQSwUGAAAAAAQABAD5AAAAkgM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ZDt8YAAADcAAAADwAAAGRycy9kb3ducmV2LnhtbESPQWvCQBSE70L/w/IKvUjdVEqQ6Cqh&#10;QSlIodpccntkn0k0+zZkNxr/fbdQ8DjMzDfMajOaVlypd41lBW+zCARxaXXDlYL8Z/u6AOE8ssbW&#10;Mim4k4PN+mmywkTbGx/oevSVCBB2CSqove8SKV1Zk0E3sx1x8E62N+iD7Cupe7wFuGnlPIpiabDh&#10;sFBjRx81lZfjYBR8HXb5pZBDNh+bdHrGfVacvzOlXp7HdAnC0+gf4f/2p1YQv8fwdyYc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2Q7fGAAAA3AAAAA8AAAAAAAAA&#10;AAAAAAAAoQIAAGRycy9kb3ducmV2LnhtbFBLBQYAAAAABAAEAPkAAACUAw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ACCCF2" w14:textId="77777777" w:rsidR="00C645A2" w:rsidRDefault="00C645A2" w:rsidP="00BA71ED">
      <w:pPr>
        <w:spacing w:after="0" w:line="240" w:lineRule="auto"/>
      </w:pPr>
      <w:r>
        <w:separator/>
      </w:r>
    </w:p>
  </w:footnote>
  <w:footnote w:type="continuationSeparator" w:id="0">
    <w:p w14:paraId="53EC2B1D" w14:textId="77777777" w:rsidR="00C645A2" w:rsidRDefault="00C645A2" w:rsidP="00BA71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9E5D4E"/>
    <w:multiLevelType w:val="multilevel"/>
    <w:tmpl w:val="529448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3396F1B"/>
    <w:multiLevelType w:val="multilevel"/>
    <w:tmpl w:val="9EBAE332"/>
    <w:lvl w:ilvl="0">
      <w:start w:val="1"/>
      <w:numFmt w:val="decimal"/>
      <w:pStyle w:val="DOC1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pStyle w:val="DOC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DOC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DOC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5DB4F32"/>
    <w:multiLevelType w:val="hybridMultilevel"/>
    <w:tmpl w:val="76146A34"/>
    <w:lvl w:ilvl="0" w:tplc="BB70333A">
      <w:start w:val="1"/>
      <w:numFmt w:val="bullet"/>
      <w:pStyle w:val="DOC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5D3972"/>
    <w:multiLevelType w:val="multilevel"/>
    <w:tmpl w:val="6C8A680A"/>
    <w:lvl w:ilvl="0">
      <w:start w:val="1"/>
      <w:numFmt w:val="decimal"/>
      <w:pStyle w:val="zag1"/>
      <w:lvlText w:val="%1"/>
      <w:lvlJc w:val="left"/>
      <w:pPr>
        <w:tabs>
          <w:tab w:val="num" w:pos="1040"/>
        </w:tabs>
        <w:ind w:firstLine="680"/>
      </w:pPr>
      <w:rPr>
        <w:rFonts w:hint="default"/>
      </w:rPr>
    </w:lvl>
    <w:lvl w:ilvl="1">
      <w:start w:val="1"/>
      <w:numFmt w:val="decimal"/>
      <w:pStyle w:val="zag2"/>
      <w:lvlText w:val="%1.%2"/>
      <w:lvlJc w:val="left"/>
      <w:pPr>
        <w:tabs>
          <w:tab w:val="num" w:pos="1040"/>
        </w:tabs>
        <w:ind w:firstLine="709"/>
      </w:pPr>
      <w:rPr>
        <w:rFonts w:ascii="Times New Roman" w:hAnsi="Times New Roman" w:cs="Times New Roman" w:hint="default"/>
        <w:b w:val="0"/>
        <w:bCs w:val="0"/>
        <w:i w:val="0"/>
        <w:iCs w:val="0"/>
        <w:sz w:val="28"/>
        <w:szCs w:val="28"/>
      </w:rPr>
    </w:lvl>
    <w:lvl w:ilvl="2">
      <w:start w:val="1"/>
      <w:numFmt w:val="decimal"/>
      <w:pStyle w:val="ur3"/>
      <w:lvlText w:val="%1.%2.%3"/>
      <w:lvlJc w:val="left"/>
      <w:pPr>
        <w:tabs>
          <w:tab w:val="num" w:pos="1440"/>
        </w:tabs>
        <w:ind w:firstLine="720"/>
      </w:pPr>
      <w:rPr>
        <w:rFonts w:ascii="Times New Roman" w:hAnsi="Times New Roman" w:cs="Times New Roman" w:hint="default"/>
        <w:b w:val="0"/>
        <w:bCs w:val="0"/>
        <w:i w:val="0"/>
        <w:iCs w:val="0"/>
        <w:sz w:val="28"/>
        <w:szCs w:val="28"/>
      </w:rPr>
    </w:lvl>
    <w:lvl w:ilvl="3">
      <w:start w:val="1"/>
      <w:numFmt w:val="decimal"/>
      <w:pStyle w:val="z4"/>
      <w:lvlText w:val="%1.%2.%3.%4"/>
      <w:lvlJc w:val="left"/>
      <w:pPr>
        <w:tabs>
          <w:tab w:val="num" w:pos="1800"/>
        </w:tabs>
        <w:ind w:firstLine="720"/>
      </w:pPr>
      <w:rPr>
        <w:rFonts w:hint="default"/>
        <w:b w:val="0"/>
        <w:bCs w:val="0"/>
        <w:i w:val="0"/>
        <w:iCs w:val="0"/>
        <w:color w:val="auto"/>
        <w:sz w:val="28"/>
        <w:szCs w:val="28"/>
      </w:rPr>
    </w:lvl>
    <w:lvl w:ilvl="4">
      <w:start w:val="1"/>
      <w:numFmt w:val="decimal"/>
      <w:lvlText w:val="%4%1.%2.%3..%5"/>
      <w:lvlJc w:val="left"/>
      <w:pPr>
        <w:tabs>
          <w:tab w:val="num" w:pos="1800"/>
        </w:tabs>
        <w:ind w:firstLine="720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firstLine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3D7A3069"/>
    <w:multiLevelType w:val="singleLevel"/>
    <w:tmpl w:val="E1E4AA0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3F2B2305"/>
    <w:multiLevelType w:val="hybridMultilevel"/>
    <w:tmpl w:val="64349E30"/>
    <w:lvl w:ilvl="0" w:tplc="0419000F">
      <w:start w:val="1"/>
      <w:numFmt w:val="decimal"/>
      <w:lvlText w:val="%1."/>
      <w:lvlJc w:val="left"/>
      <w:pPr>
        <w:ind w:left="1321" w:hanging="360"/>
      </w:pPr>
    </w:lvl>
    <w:lvl w:ilvl="1" w:tplc="04190019" w:tentative="1">
      <w:start w:val="1"/>
      <w:numFmt w:val="lowerLetter"/>
      <w:lvlText w:val="%2."/>
      <w:lvlJc w:val="left"/>
      <w:pPr>
        <w:ind w:left="2041" w:hanging="360"/>
      </w:pPr>
    </w:lvl>
    <w:lvl w:ilvl="2" w:tplc="0419001B" w:tentative="1">
      <w:start w:val="1"/>
      <w:numFmt w:val="lowerRoman"/>
      <w:lvlText w:val="%3."/>
      <w:lvlJc w:val="right"/>
      <w:pPr>
        <w:ind w:left="2761" w:hanging="180"/>
      </w:pPr>
    </w:lvl>
    <w:lvl w:ilvl="3" w:tplc="0419000F" w:tentative="1">
      <w:start w:val="1"/>
      <w:numFmt w:val="decimal"/>
      <w:lvlText w:val="%4."/>
      <w:lvlJc w:val="left"/>
      <w:pPr>
        <w:ind w:left="3481" w:hanging="360"/>
      </w:pPr>
    </w:lvl>
    <w:lvl w:ilvl="4" w:tplc="04190019" w:tentative="1">
      <w:start w:val="1"/>
      <w:numFmt w:val="lowerLetter"/>
      <w:lvlText w:val="%5."/>
      <w:lvlJc w:val="left"/>
      <w:pPr>
        <w:ind w:left="4201" w:hanging="360"/>
      </w:pPr>
    </w:lvl>
    <w:lvl w:ilvl="5" w:tplc="0419001B" w:tentative="1">
      <w:start w:val="1"/>
      <w:numFmt w:val="lowerRoman"/>
      <w:lvlText w:val="%6."/>
      <w:lvlJc w:val="right"/>
      <w:pPr>
        <w:ind w:left="4921" w:hanging="180"/>
      </w:pPr>
    </w:lvl>
    <w:lvl w:ilvl="6" w:tplc="0419000F" w:tentative="1">
      <w:start w:val="1"/>
      <w:numFmt w:val="decimal"/>
      <w:lvlText w:val="%7."/>
      <w:lvlJc w:val="left"/>
      <w:pPr>
        <w:ind w:left="5641" w:hanging="360"/>
      </w:pPr>
    </w:lvl>
    <w:lvl w:ilvl="7" w:tplc="04190019" w:tentative="1">
      <w:start w:val="1"/>
      <w:numFmt w:val="lowerLetter"/>
      <w:lvlText w:val="%8."/>
      <w:lvlJc w:val="left"/>
      <w:pPr>
        <w:ind w:left="6361" w:hanging="360"/>
      </w:pPr>
    </w:lvl>
    <w:lvl w:ilvl="8" w:tplc="0419001B" w:tentative="1">
      <w:start w:val="1"/>
      <w:numFmt w:val="lowerRoman"/>
      <w:lvlText w:val="%9."/>
      <w:lvlJc w:val="right"/>
      <w:pPr>
        <w:ind w:left="7081" w:hanging="180"/>
      </w:pPr>
    </w:lvl>
  </w:abstractNum>
  <w:abstractNum w:abstractNumId="6" w15:restartNumberingAfterBreak="0">
    <w:nsid w:val="653A3AAB"/>
    <w:multiLevelType w:val="hybridMultilevel"/>
    <w:tmpl w:val="24DA13F2"/>
    <w:lvl w:ilvl="0" w:tplc="AEB857F4">
      <w:start w:val="1"/>
      <w:numFmt w:val="decimal"/>
      <w:pStyle w:val="DOC0"/>
      <w:lvlText w:val="%1."/>
      <w:lvlJc w:val="left"/>
      <w:pPr>
        <w:ind w:left="1321" w:hanging="360"/>
      </w:pPr>
    </w:lvl>
    <w:lvl w:ilvl="1" w:tplc="04190019" w:tentative="1">
      <w:start w:val="1"/>
      <w:numFmt w:val="lowerLetter"/>
      <w:lvlText w:val="%2."/>
      <w:lvlJc w:val="left"/>
      <w:pPr>
        <w:ind w:left="2041" w:hanging="360"/>
      </w:pPr>
    </w:lvl>
    <w:lvl w:ilvl="2" w:tplc="0419001B" w:tentative="1">
      <w:start w:val="1"/>
      <w:numFmt w:val="lowerRoman"/>
      <w:lvlText w:val="%3."/>
      <w:lvlJc w:val="right"/>
      <w:pPr>
        <w:ind w:left="2761" w:hanging="180"/>
      </w:pPr>
    </w:lvl>
    <w:lvl w:ilvl="3" w:tplc="0419000F" w:tentative="1">
      <w:start w:val="1"/>
      <w:numFmt w:val="decimal"/>
      <w:lvlText w:val="%4."/>
      <w:lvlJc w:val="left"/>
      <w:pPr>
        <w:ind w:left="3481" w:hanging="360"/>
      </w:pPr>
    </w:lvl>
    <w:lvl w:ilvl="4" w:tplc="04190019" w:tentative="1">
      <w:start w:val="1"/>
      <w:numFmt w:val="lowerLetter"/>
      <w:lvlText w:val="%5."/>
      <w:lvlJc w:val="left"/>
      <w:pPr>
        <w:ind w:left="4201" w:hanging="360"/>
      </w:pPr>
    </w:lvl>
    <w:lvl w:ilvl="5" w:tplc="0419001B" w:tentative="1">
      <w:start w:val="1"/>
      <w:numFmt w:val="lowerRoman"/>
      <w:lvlText w:val="%6."/>
      <w:lvlJc w:val="right"/>
      <w:pPr>
        <w:ind w:left="4921" w:hanging="180"/>
      </w:pPr>
    </w:lvl>
    <w:lvl w:ilvl="6" w:tplc="0419000F" w:tentative="1">
      <w:start w:val="1"/>
      <w:numFmt w:val="decimal"/>
      <w:lvlText w:val="%7."/>
      <w:lvlJc w:val="left"/>
      <w:pPr>
        <w:ind w:left="5641" w:hanging="360"/>
      </w:pPr>
    </w:lvl>
    <w:lvl w:ilvl="7" w:tplc="04190019" w:tentative="1">
      <w:start w:val="1"/>
      <w:numFmt w:val="lowerLetter"/>
      <w:lvlText w:val="%8."/>
      <w:lvlJc w:val="left"/>
      <w:pPr>
        <w:ind w:left="6361" w:hanging="360"/>
      </w:pPr>
    </w:lvl>
    <w:lvl w:ilvl="8" w:tplc="0419001B" w:tentative="1">
      <w:start w:val="1"/>
      <w:numFmt w:val="lowerRoman"/>
      <w:lvlText w:val="%9."/>
      <w:lvlJc w:val="right"/>
      <w:pPr>
        <w:ind w:left="7081" w:hanging="180"/>
      </w:pPr>
    </w:lvl>
  </w:abstractNum>
  <w:abstractNum w:abstractNumId="7" w15:restartNumberingAfterBreak="0">
    <w:nsid w:val="68443C56"/>
    <w:multiLevelType w:val="hybridMultilevel"/>
    <w:tmpl w:val="03727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4D20AD"/>
    <w:multiLevelType w:val="hybridMultilevel"/>
    <w:tmpl w:val="BDE47668"/>
    <w:lvl w:ilvl="0" w:tplc="B62EAB1C">
      <w:start w:val="6"/>
      <w:numFmt w:val="bullet"/>
      <w:lvlText w:val="−"/>
      <w:lvlJc w:val="left"/>
      <w:pPr>
        <w:tabs>
          <w:tab w:val="num" w:pos="2700"/>
        </w:tabs>
        <w:ind w:left="2700" w:hanging="360"/>
      </w:pPr>
      <w:rPr>
        <w:rFonts w:ascii="Times New Roman" w:hAnsi="Times New Roman" w:cs="Times New Roman" w:hint="default"/>
      </w:rPr>
    </w:lvl>
    <w:lvl w:ilvl="1" w:tplc="B62EAB1C">
      <w:start w:val="6"/>
      <w:numFmt w:val="bullet"/>
      <w:lvlText w:val="−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F80467B"/>
    <w:multiLevelType w:val="multilevel"/>
    <w:tmpl w:val="3C12DAC6"/>
    <w:lvl w:ilvl="0">
      <w:start w:val="1"/>
      <w:numFmt w:val="decimal"/>
      <w:lvlText w:val="%1."/>
      <w:lvlJc w:val="left"/>
      <w:pPr>
        <w:ind w:left="360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0F37792"/>
    <w:multiLevelType w:val="hybridMultilevel"/>
    <w:tmpl w:val="7DC08E08"/>
    <w:lvl w:ilvl="0" w:tplc="EDCC65BC">
      <w:start w:val="1"/>
      <w:numFmt w:val="decimal"/>
      <w:lvlText w:val="%1."/>
      <w:lvlJc w:val="left"/>
      <w:pPr>
        <w:ind w:left="9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81" w:hanging="360"/>
      </w:pPr>
    </w:lvl>
    <w:lvl w:ilvl="2" w:tplc="0419001B" w:tentative="1">
      <w:start w:val="1"/>
      <w:numFmt w:val="lowerRoman"/>
      <w:lvlText w:val="%3."/>
      <w:lvlJc w:val="right"/>
      <w:pPr>
        <w:ind w:left="2401" w:hanging="180"/>
      </w:pPr>
    </w:lvl>
    <w:lvl w:ilvl="3" w:tplc="0419000F" w:tentative="1">
      <w:start w:val="1"/>
      <w:numFmt w:val="decimal"/>
      <w:lvlText w:val="%4."/>
      <w:lvlJc w:val="left"/>
      <w:pPr>
        <w:ind w:left="3121" w:hanging="360"/>
      </w:pPr>
    </w:lvl>
    <w:lvl w:ilvl="4" w:tplc="04190019" w:tentative="1">
      <w:start w:val="1"/>
      <w:numFmt w:val="lowerLetter"/>
      <w:lvlText w:val="%5."/>
      <w:lvlJc w:val="left"/>
      <w:pPr>
        <w:ind w:left="3841" w:hanging="360"/>
      </w:pPr>
    </w:lvl>
    <w:lvl w:ilvl="5" w:tplc="0419001B" w:tentative="1">
      <w:start w:val="1"/>
      <w:numFmt w:val="lowerRoman"/>
      <w:lvlText w:val="%6."/>
      <w:lvlJc w:val="right"/>
      <w:pPr>
        <w:ind w:left="4561" w:hanging="180"/>
      </w:pPr>
    </w:lvl>
    <w:lvl w:ilvl="6" w:tplc="0419000F" w:tentative="1">
      <w:start w:val="1"/>
      <w:numFmt w:val="decimal"/>
      <w:lvlText w:val="%7."/>
      <w:lvlJc w:val="left"/>
      <w:pPr>
        <w:ind w:left="5281" w:hanging="360"/>
      </w:pPr>
    </w:lvl>
    <w:lvl w:ilvl="7" w:tplc="04190019" w:tentative="1">
      <w:start w:val="1"/>
      <w:numFmt w:val="lowerLetter"/>
      <w:lvlText w:val="%8."/>
      <w:lvlJc w:val="left"/>
      <w:pPr>
        <w:ind w:left="6001" w:hanging="360"/>
      </w:pPr>
    </w:lvl>
    <w:lvl w:ilvl="8" w:tplc="0419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11" w15:restartNumberingAfterBreak="0">
    <w:nsid w:val="72894263"/>
    <w:multiLevelType w:val="multilevel"/>
    <w:tmpl w:val="BD7CD376"/>
    <w:lvl w:ilvl="0">
      <w:start w:val="1"/>
      <w:numFmt w:val="bullet"/>
      <w:pStyle w:val="a"/>
      <w:lvlText w:val="-"/>
      <w:lvlJc w:val="left"/>
      <w:pPr>
        <w:tabs>
          <w:tab w:val="num" w:pos="1008"/>
        </w:tabs>
        <w:ind w:left="0" w:firstLine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)"/>
      <w:lvlJc w:val="left"/>
      <w:pPr>
        <w:tabs>
          <w:tab w:val="num" w:pos="1872"/>
        </w:tabs>
        <w:ind w:left="893" w:firstLine="54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ascii="Times New Roman" w:hAnsi="Times New Roman" w:cs="Times New Roman"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9"/>
  </w:num>
  <w:num w:numId="4">
    <w:abstractNumId w:val="9"/>
  </w:num>
  <w:num w:numId="5">
    <w:abstractNumId w:val="2"/>
  </w:num>
  <w:num w:numId="6">
    <w:abstractNumId w:val="0"/>
  </w:num>
  <w:num w:numId="7">
    <w:abstractNumId w:val="1"/>
    <w:lvlOverride w:ilvl="0">
      <w:lvl w:ilvl="0">
        <w:start w:val="1"/>
        <w:numFmt w:val="decimal"/>
        <w:pStyle w:val="DOC1"/>
        <w:lvlText w:val="%1"/>
        <w:lvlJc w:val="left"/>
        <w:pPr>
          <w:ind w:left="360" w:hanging="360"/>
        </w:pPr>
        <w:rPr>
          <w:rFonts w:hint="default"/>
          <w:b/>
        </w:rPr>
      </w:lvl>
    </w:lvlOverride>
    <w:lvlOverride w:ilvl="1">
      <w:lvl w:ilvl="1">
        <w:start w:val="1"/>
        <w:numFmt w:val="decimal"/>
        <w:pStyle w:val="DOC2"/>
        <w:lvlText w:val="%1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DOC3"/>
        <w:lvlText w:val="%1.%2.%3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pStyle w:val="DOC4"/>
        <w:lvlText w:val="%1.%2.%3.%4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8">
    <w:abstractNumId w:val="2"/>
  </w:num>
  <w:num w:numId="9">
    <w:abstractNumId w:val="10"/>
  </w:num>
  <w:num w:numId="10">
    <w:abstractNumId w:val="5"/>
  </w:num>
  <w:num w:numId="11">
    <w:abstractNumId w:val="6"/>
  </w:num>
  <w:num w:numId="12">
    <w:abstractNumId w:val="3"/>
  </w:num>
  <w:num w:numId="13">
    <w:abstractNumId w:val="4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8"/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zuikov">
    <w15:presenceInfo w15:providerId="None" w15:userId="zuikov"/>
  </w15:person>
  <w15:person w15:author="Михаил Голяков">
    <w15:presenceInfo w15:providerId="Windows Live" w15:userId="40517daf98ba922f"/>
  </w15:person>
  <w15:person w15:author="Щербаков">
    <w15:presenceInfo w15:providerId="None" w15:userId="Щербаков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10E"/>
    <w:rsid w:val="00002E2E"/>
    <w:rsid w:val="00003DD2"/>
    <w:rsid w:val="00004A50"/>
    <w:rsid w:val="0001313D"/>
    <w:rsid w:val="000146CD"/>
    <w:rsid w:val="00017562"/>
    <w:rsid w:val="0002257A"/>
    <w:rsid w:val="00023E90"/>
    <w:rsid w:val="00024A3F"/>
    <w:rsid w:val="00026981"/>
    <w:rsid w:val="000327E2"/>
    <w:rsid w:val="00033D84"/>
    <w:rsid w:val="00036617"/>
    <w:rsid w:val="00040F5E"/>
    <w:rsid w:val="0004335F"/>
    <w:rsid w:val="00044A39"/>
    <w:rsid w:val="00047978"/>
    <w:rsid w:val="00051587"/>
    <w:rsid w:val="000520F9"/>
    <w:rsid w:val="0005443B"/>
    <w:rsid w:val="00060F1A"/>
    <w:rsid w:val="00061916"/>
    <w:rsid w:val="00066165"/>
    <w:rsid w:val="000669E8"/>
    <w:rsid w:val="000673A5"/>
    <w:rsid w:val="000714A2"/>
    <w:rsid w:val="00073653"/>
    <w:rsid w:val="00077369"/>
    <w:rsid w:val="00082763"/>
    <w:rsid w:val="00083704"/>
    <w:rsid w:val="000A2D45"/>
    <w:rsid w:val="000A3B98"/>
    <w:rsid w:val="000A4296"/>
    <w:rsid w:val="000A4643"/>
    <w:rsid w:val="000A471B"/>
    <w:rsid w:val="000A6378"/>
    <w:rsid w:val="000B0AC7"/>
    <w:rsid w:val="000B40B0"/>
    <w:rsid w:val="000B71AB"/>
    <w:rsid w:val="000C24C0"/>
    <w:rsid w:val="000C689E"/>
    <w:rsid w:val="000C7159"/>
    <w:rsid w:val="000C7F19"/>
    <w:rsid w:val="000D2718"/>
    <w:rsid w:val="000D2ADB"/>
    <w:rsid w:val="000D467F"/>
    <w:rsid w:val="000D5200"/>
    <w:rsid w:val="000E3123"/>
    <w:rsid w:val="000E40DD"/>
    <w:rsid w:val="000F18A2"/>
    <w:rsid w:val="000F3F25"/>
    <w:rsid w:val="0010064D"/>
    <w:rsid w:val="00105B13"/>
    <w:rsid w:val="001077EC"/>
    <w:rsid w:val="00111B50"/>
    <w:rsid w:val="001144F0"/>
    <w:rsid w:val="001149CE"/>
    <w:rsid w:val="001158D6"/>
    <w:rsid w:val="00116C43"/>
    <w:rsid w:val="001206EC"/>
    <w:rsid w:val="00121C88"/>
    <w:rsid w:val="001238D1"/>
    <w:rsid w:val="00123E1C"/>
    <w:rsid w:val="00124D0A"/>
    <w:rsid w:val="001271CD"/>
    <w:rsid w:val="00133A70"/>
    <w:rsid w:val="001343A6"/>
    <w:rsid w:val="00136724"/>
    <w:rsid w:val="00144DB7"/>
    <w:rsid w:val="00150EB4"/>
    <w:rsid w:val="0015203D"/>
    <w:rsid w:val="001647AB"/>
    <w:rsid w:val="00164DF9"/>
    <w:rsid w:val="00167935"/>
    <w:rsid w:val="00172D93"/>
    <w:rsid w:val="001816C0"/>
    <w:rsid w:val="00183640"/>
    <w:rsid w:val="001859B6"/>
    <w:rsid w:val="00186AA5"/>
    <w:rsid w:val="0019323F"/>
    <w:rsid w:val="001A40EF"/>
    <w:rsid w:val="001A5960"/>
    <w:rsid w:val="001A5BCE"/>
    <w:rsid w:val="001B32C5"/>
    <w:rsid w:val="001B3896"/>
    <w:rsid w:val="001B424C"/>
    <w:rsid w:val="001C104F"/>
    <w:rsid w:val="001C1C51"/>
    <w:rsid w:val="001C1C6D"/>
    <w:rsid w:val="001C2F7A"/>
    <w:rsid w:val="001C3E33"/>
    <w:rsid w:val="001C7BDF"/>
    <w:rsid w:val="001D4696"/>
    <w:rsid w:val="001D687E"/>
    <w:rsid w:val="001D69B8"/>
    <w:rsid w:val="001E3C98"/>
    <w:rsid w:val="001E44A8"/>
    <w:rsid w:val="001E7452"/>
    <w:rsid w:val="001F0561"/>
    <w:rsid w:val="001F0943"/>
    <w:rsid w:val="001F1B2F"/>
    <w:rsid w:val="001F6798"/>
    <w:rsid w:val="001F727F"/>
    <w:rsid w:val="00204988"/>
    <w:rsid w:val="00205135"/>
    <w:rsid w:val="002061C3"/>
    <w:rsid w:val="00206864"/>
    <w:rsid w:val="002172D0"/>
    <w:rsid w:val="0023165D"/>
    <w:rsid w:val="00232CCF"/>
    <w:rsid w:val="0024440A"/>
    <w:rsid w:val="00244C75"/>
    <w:rsid w:val="00247B4F"/>
    <w:rsid w:val="002523B0"/>
    <w:rsid w:val="002570B2"/>
    <w:rsid w:val="00257851"/>
    <w:rsid w:val="00260B33"/>
    <w:rsid w:val="00262CEB"/>
    <w:rsid w:val="00264280"/>
    <w:rsid w:val="00265E46"/>
    <w:rsid w:val="0027096D"/>
    <w:rsid w:val="00270972"/>
    <w:rsid w:val="002722E6"/>
    <w:rsid w:val="002748BA"/>
    <w:rsid w:val="00290DAD"/>
    <w:rsid w:val="00292A22"/>
    <w:rsid w:val="0029424B"/>
    <w:rsid w:val="002A6532"/>
    <w:rsid w:val="002B413C"/>
    <w:rsid w:val="002B5938"/>
    <w:rsid w:val="002B5AE2"/>
    <w:rsid w:val="002B7257"/>
    <w:rsid w:val="002C09EF"/>
    <w:rsid w:val="002C41F4"/>
    <w:rsid w:val="002C6329"/>
    <w:rsid w:val="002C71B6"/>
    <w:rsid w:val="002D6262"/>
    <w:rsid w:val="002D7448"/>
    <w:rsid w:val="002D7A7E"/>
    <w:rsid w:val="002E6586"/>
    <w:rsid w:val="002F3363"/>
    <w:rsid w:val="002F44FB"/>
    <w:rsid w:val="00301B61"/>
    <w:rsid w:val="003022BF"/>
    <w:rsid w:val="003036DD"/>
    <w:rsid w:val="00307B65"/>
    <w:rsid w:val="00310C25"/>
    <w:rsid w:val="00315F77"/>
    <w:rsid w:val="00316A04"/>
    <w:rsid w:val="003178D3"/>
    <w:rsid w:val="00322762"/>
    <w:rsid w:val="00326429"/>
    <w:rsid w:val="00326674"/>
    <w:rsid w:val="00327123"/>
    <w:rsid w:val="00330F24"/>
    <w:rsid w:val="00331395"/>
    <w:rsid w:val="0033659C"/>
    <w:rsid w:val="00343A45"/>
    <w:rsid w:val="00346938"/>
    <w:rsid w:val="00347F22"/>
    <w:rsid w:val="00351D7B"/>
    <w:rsid w:val="00353DCE"/>
    <w:rsid w:val="00353F51"/>
    <w:rsid w:val="003540B5"/>
    <w:rsid w:val="00355A98"/>
    <w:rsid w:val="00361882"/>
    <w:rsid w:val="0036357A"/>
    <w:rsid w:val="00364D57"/>
    <w:rsid w:val="00365469"/>
    <w:rsid w:val="00370DA0"/>
    <w:rsid w:val="00373D22"/>
    <w:rsid w:val="0037503C"/>
    <w:rsid w:val="0037566C"/>
    <w:rsid w:val="003756AF"/>
    <w:rsid w:val="0038466B"/>
    <w:rsid w:val="00392171"/>
    <w:rsid w:val="003928AA"/>
    <w:rsid w:val="003A49CC"/>
    <w:rsid w:val="003A74BA"/>
    <w:rsid w:val="003B5710"/>
    <w:rsid w:val="003C4374"/>
    <w:rsid w:val="003C7174"/>
    <w:rsid w:val="003D2736"/>
    <w:rsid w:val="003D29B4"/>
    <w:rsid w:val="003D4A73"/>
    <w:rsid w:val="003D5960"/>
    <w:rsid w:val="003D653D"/>
    <w:rsid w:val="003D72E8"/>
    <w:rsid w:val="003E082C"/>
    <w:rsid w:val="003E198C"/>
    <w:rsid w:val="003E2A73"/>
    <w:rsid w:val="003E5489"/>
    <w:rsid w:val="003F3234"/>
    <w:rsid w:val="0040049C"/>
    <w:rsid w:val="0040272A"/>
    <w:rsid w:val="00404B7D"/>
    <w:rsid w:val="004117EB"/>
    <w:rsid w:val="004171B1"/>
    <w:rsid w:val="00417D1E"/>
    <w:rsid w:val="00422BF2"/>
    <w:rsid w:val="00424283"/>
    <w:rsid w:val="0043399B"/>
    <w:rsid w:val="0043448F"/>
    <w:rsid w:val="00434773"/>
    <w:rsid w:val="004438F0"/>
    <w:rsid w:val="004527D6"/>
    <w:rsid w:val="00457956"/>
    <w:rsid w:val="004602D9"/>
    <w:rsid w:val="00465E6B"/>
    <w:rsid w:val="00467110"/>
    <w:rsid w:val="00472490"/>
    <w:rsid w:val="00474348"/>
    <w:rsid w:val="00474D55"/>
    <w:rsid w:val="004845CC"/>
    <w:rsid w:val="00490AAF"/>
    <w:rsid w:val="004912DA"/>
    <w:rsid w:val="00493747"/>
    <w:rsid w:val="0049378C"/>
    <w:rsid w:val="00497E4C"/>
    <w:rsid w:val="004A0399"/>
    <w:rsid w:val="004C487A"/>
    <w:rsid w:val="004C6584"/>
    <w:rsid w:val="004D11AA"/>
    <w:rsid w:val="004D311D"/>
    <w:rsid w:val="004D31E4"/>
    <w:rsid w:val="004D5577"/>
    <w:rsid w:val="004D574A"/>
    <w:rsid w:val="004E3ACA"/>
    <w:rsid w:val="004F1005"/>
    <w:rsid w:val="004F1CBE"/>
    <w:rsid w:val="004F4710"/>
    <w:rsid w:val="004F7C00"/>
    <w:rsid w:val="005113B6"/>
    <w:rsid w:val="00537136"/>
    <w:rsid w:val="005422D8"/>
    <w:rsid w:val="005537EC"/>
    <w:rsid w:val="0056699C"/>
    <w:rsid w:val="00573ACD"/>
    <w:rsid w:val="00574A28"/>
    <w:rsid w:val="00577ABD"/>
    <w:rsid w:val="005818F2"/>
    <w:rsid w:val="005852CB"/>
    <w:rsid w:val="005901C6"/>
    <w:rsid w:val="00591B4F"/>
    <w:rsid w:val="0059388F"/>
    <w:rsid w:val="00593EA7"/>
    <w:rsid w:val="00597576"/>
    <w:rsid w:val="005A01CC"/>
    <w:rsid w:val="005A1380"/>
    <w:rsid w:val="005A20C3"/>
    <w:rsid w:val="005A5D00"/>
    <w:rsid w:val="005B0EF9"/>
    <w:rsid w:val="005B5847"/>
    <w:rsid w:val="005C1B1F"/>
    <w:rsid w:val="005C40E8"/>
    <w:rsid w:val="005C718A"/>
    <w:rsid w:val="005D144F"/>
    <w:rsid w:val="005D520D"/>
    <w:rsid w:val="005E4543"/>
    <w:rsid w:val="005F3E27"/>
    <w:rsid w:val="005F73D4"/>
    <w:rsid w:val="0060523D"/>
    <w:rsid w:val="006100F5"/>
    <w:rsid w:val="00613321"/>
    <w:rsid w:val="006145D7"/>
    <w:rsid w:val="00614B9D"/>
    <w:rsid w:val="00616503"/>
    <w:rsid w:val="006210F2"/>
    <w:rsid w:val="0062117A"/>
    <w:rsid w:val="006248B4"/>
    <w:rsid w:val="006337DF"/>
    <w:rsid w:val="00633E01"/>
    <w:rsid w:val="00634AA5"/>
    <w:rsid w:val="0063565A"/>
    <w:rsid w:val="006425D0"/>
    <w:rsid w:val="00642CC5"/>
    <w:rsid w:val="00646989"/>
    <w:rsid w:val="006532AD"/>
    <w:rsid w:val="0065633A"/>
    <w:rsid w:val="00660549"/>
    <w:rsid w:val="006607AD"/>
    <w:rsid w:val="00664D6E"/>
    <w:rsid w:val="006700A9"/>
    <w:rsid w:val="00670D98"/>
    <w:rsid w:val="006729A9"/>
    <w:rsid w:val="00672AA4"/>
    <w:rsid w:val="00675E24"/>
    <w:rsid w:val="00684FF2"/>
    <w:rsid w:val="006869C5"/>
    <w:rsid w:val="0068781B"/>
    <w:rsid w:val="006915BF"/>
    <w:rsid w:val="00692FCC"/>
    <w:rsid w:val="00695AA6"/>
    <w:rsid w:val="006963A9"/>
    <w:rsid w:val="006A13AD"/>
    <w:rsid w:val="006A439A"/>
    <w:rsid w:val="006B0CAA"/>
    <w:rsid w:val="006C2456"/>
    <w:rsid w:val="006C58BC"/>
    <w:rsid w:val="006C79AD"/>
    <w:rsid w:val="006D3430"/>
    <w:rsid w:val="006D45FE"/>
    <w:rsid w:val="006D49B6"/>
    <w:rsid w:val="006E04AE"/>
    <w:rsid w:val="006F1DDD"/>
    <w:rsid w:val="006F3576"/>
    <w:rsid w:val="006F4F18"/>
    <w:rsid w:val="006F586B"/>
    <w:rsid w:val="0070549C"/>
    <w:rsid w:val="007166AF"/>
    <w:rsid w:val="007167BD"/>
    <w:rsid w:val="0072769C"/>
    <w:rsid w:val="0074391C"/>
    <w:rsid w:val="007510E0"/>
    <w:rsid w:val="00753C02"/>
    <w:rsid w:val="007566F2"/>
    <w:rsid w:val="0076706F"/>
    <w:rsid w:val="00767252"/>
    <w:rsid w:val="00774AC0"/>
    <w:rsid w:val="007751D5"/>
    <w:rsid w:val="00776A52"/>
    <w:rsid w:val="0077722A"/>
    <w:rsid w:val="00786B4E"/>
    <w:rsid w:val="007A1258"/>
    <w:rsid w:val="007A456B"/>
    <w:rsid w:val="007B054F"/>
    <w:rsid w:val="007B0850"/>
    <w:rsid w:val="007B1F54"/>
    <w:rsid w:val="007B2C5F"/>
    <w:rsid w:val="007B59FF"/>
    <w:rsid w:val="007B5C37"/>
    <w:rsid w:val="007B65BE"/>
    <w:rsid w:val="007C10C1"/>
    <w:rsid w:val="007C2B9F"/>
    <w:rsid w:val="007C2F2D"/>
    <w:rsid w:val="007C55D3"/>
    <w:rsid w:val="007C5FE1"/>
    <w:rsid w:val="007D07CF"/>
    <w:rsid w:val="007D3D80"/>
    <w:rsid w:val="007D72ED"/>
    <w:rsid w:val="007D7B3B"/>
    <w:rsid w:val="007E23DC"/>
    <w:rsid w:val="007E7121"/>
    <w:rsid w:val="007F16BD"/>
    <w:rsid w:val="007F3926"/>
    <w:rsid w:val="00800B0B"/>
    <w:rsid w:val="00803B8A"/>
    <w:rsid w:val="00813BF6"/>
    <w:rsid w:val="0082167E"/>
    <w:rsid w:val="008231AD"/>
    <w:rsid w:val="00827D31"/>
    <w:rsid w:val="008311E6"/>
    <w:rsid w:val="00833029"/>
    <w:rsid w:val="008346B9"/>
    <w:rsid w:val="00836761"/>
    <w:rsid w:val="008379DF"/>
    <w:rsid w:val="008415FC"/>
    <w:rsid w:val="00841867"/>
    <w:rsid w:val="00843103"/>
    <w:rsid w:val="008447A8"/>
    <w:rsid w:val="00850686"/>
    <w:rsid w:val="008519EF"/>
    <w:rsid w:val="00851C4B"/>
    <w:rsid w:val="008649F8"/>
    <w:rsid w:val="00867298"/>
    <w:rsid w:val="00880D1A"/>
    <w:rsid w:val="00882D62"/>
    <w:rsid w:val="00882E79"/>
    <w:rsid w:val="00886DF4"/>
    <w:rsid w:val="008874D0"/>
    <w:rsid w:val="00890603"/>
    <w:rsid w:val="00890E7C"/>
    <w:rsid w:val="00894D1C"/>
    <w:rsid w:val="00895EF0"/>
    <w:rsid w:val="008A00C4"/>
    <w:rsid w:val="008A4648"/>
    <w:rsid w:val="008B2AAE"/>
    <w:rsid w:val="008B7CA8"/>
    <w:rsid w:val="008D4A19"/>
    <w:rsid w:val="008E383F"/>
    <w:rsid w:val="008F0B72"/>
    <w:rsid w:val="008F361C"/>
    <w:rsid w:val="008F3A51"/>
    <w:rsid w:val="00903C8F"/>
    <w:rsid w:val="009102F9"/>
    <w:rsid w:val="009203F0"/>
    <w:rsid w:val="00920FB8"/>
    <w:rsid w:val="00927B0B"/>
    <w:rsid w:val="009336EB"/>
    <w:rsid w:val="0094134A"/>
    <w:rsid w:val="00941814"/>
    <w:rsid w:val="00945A28"/>
    <w:rsid w:val="009502FF"/>
    <w:rsid w:val="00952FBF"/>
    <w:rsid w:val="0096207A"/>
    <w:rsid w:val="00964C9A"/>
    <w:rsid w:val="0096710D"/>
    <w:rsid w:val="00967386"/>
    <w:rsid w:val="009712F9"/>
    <w:rsid w:val="00974600"/>
    <w:rsid w:val="00974F1A"/>
    <w:rsid w:val="0098740D"/>
    <w:rsid w:val="009936DA"/>
    <w:rsid w:val="00994BDB"/>
    <w:rsid w:val="009961DD"/>
    <w:rsid w:val="009970E9"/>
    <w:rsid w:val="009A385E"/>
    <w:rsid w:val="009A3FB4"/>
    <w:rsid w:val="009A4332"/>
    <w:rsid w:val="009B09A8"/>
    <w:rsid w:val="009B18B6"/>
    <w:rsid w:val="009B1A49"/>
    <w:rsid w:val="009B4B3D"/>
    <w:rsid w:val="009C25D4"/>
    <w:rsid w:val="009C3090"/>
    <w:rsid w:val="009C48AB"/>
    <w:rsid w:val="009C6702"/>
    <w:rsid w:val="009C6BC8"/>
    <w:rsid w:val="009E2829"/>
    <w:rsid w:val="009E3011"/>
    <w:rsid w:val="009E35E5"/>
    <w:rsid w:val="009F1605"/>
    <w:rsid w:val="009F1EB6"/>
    <w:rsid w:val="009F7E53"/>
    <w:rsid w:val="00A10A83"/>
    <w:rsid w:val="00A160F8"/>
    <w:rsid w:val="00A20147"/>
    <w:rsid w:val="00A21C1A"/>
    <w:rsid w:val="00A232D9"/>
    <w:rsid w:val="00A4058C"/>
    <w:rsid w:val="00A42C18"/>
    <w:rsid w:val="00A479B2"/>
    <w:rsid w:val="00A626F9"/>
    <w:rsid w:val="00A6797D"/>
    <w:rsid w:val="00A70701"/>
    <w:rsid w:val="00A72AB3"/>
    <w:rsid w:val="00A72FE4"/>
    <w:rsid w:val="00A77148"/>
    <w:rsid w:val="00A82A33"/>
    <w:rsid w:val="00A84396"/>
    <w:rsid w:val="00A874C9"/>
    <w:rsid w:val="00A92D06"/>
    <w:rsid w:val="00A96848"/>
    <w:rsid w:val="00A96ACA"/>
    <w:rsid w:val="00AA1387"/>
    <w:rsid w:val="00AB1F7E"/>
    <w:rsid w:val="00AB65B6"/>
    <w:rsid w:val="00AC0203"/>
    <w:rsid w:val="00AC0B76"/>
    <w:rsid w:val="00AC159B"/>
    <w:rsid w:val="00AC53B7"/>
    <w:rsid w:val="00AD0E09"/>
    <w:rsid w:val="00AE0633"/>
    <w:rsid w:val="00AE48F2"/>
    <w:rsid w:val="00AE4ADE"/>
    <w:rsid w:val="00AE689B"/>
    <w:rsid w:val="00AE7586"/>
    <w:rsid w:val="00B066F3"/>
    <w:rsid w:val="00B1166F"/>
    <w:rsid w:val="00B13301"/>
    <w:rsid w:val="00B1398B"/>
    <w:rsid w:val="00B15633"/>
    <w:rsid w:val="00B1631E"/>
    <w:rsid w:val="00B219D8"/>
    <w:rsid w:val="00B24668"/>
    <w:rsid w:val="00B30485"/>
    <w:rsid w:val="00B311ED"/>
    <w:rsid w:val="00B3216A"/>
    <w:rsid w:val="00B330C0"/>
    <w:rsid w:val="00B33CD4"/>
    <w:rsid w:val="00B348E8"/>
    <w:rsid w:val="00B35D51"/>
    <w:rsid w:val="00B36323"/>
    <w:rsid w:val="00B42D07"/>
    <w:rsid w:val="00B4451E"/>
    <w:rsid w:val="00B44BB3"/>
    <w:rsid w:val="00B45D40"/>
    <w:rsid w:val="00B47E48"/>
    <w:rsid w:val="00B50DF0"/>
    <w:rsid w:val="00B516AD"/>
    <w:rsid w:val="00B5410E"/>
    <w:rsid w:val="00B56B95"/>
    <w:rsid w:val="00B60023"/>
    <w:rsid w:val="00B6245B"/>
    <w:rsid w:val="00B626EE"/>
    <w:rsid w:val="00B73008"/>
    <w:rsid w:val="00B819D1"/>
    <w:rsid w:val="00B828DD"/>
    <w:rsid w:val="00B83C38"/>
    <w:rsid w:val="00B8781F"/>
    <w:rsid w:val="00B87BE0"/>
    <w:rsid w:val="00B9432B"/>
    <w:rsid w:val="00BA12CB"/>
    <w:rsid w:val="00BA71ED"/>
    <w:rsid w:val="00BA737E"/>
    <w:rsid w:val="00BB0888"/>
    <w:rsid w:val="00BB4281"/>
    <w:rsid w:val="00BB64A4"/>
    <w:rsid w:val="00BC21FB"/>
    <w:rsid w:val="00BC2485"/>
    <w:rsid w:val="00BD1763"/>
    <w:rsid w:val="00BD381C"/>
    <w:rsid w:val="00BD422D"/>
    <w:rsid w:val="00BE209B"/>
    <w:rsid w:val="00BE65D4"/>
    <w:rsid w:val="00BE6AF8"/>
    <w:rsid w:val="00BE7CB4"/>
    <w:rsid w:val="00BF0F3F"/>
    <w:rsid w:val="00C00042"/>
    <w:rsid w:val="00C122AE"/>
    <w:rsid w:val="00C151DD"/>
    <w:rsid w:val="00C17270"/>
    <w:rsid w:val="00C355AD"/>
    <w:rsid w:val="00C403FF"/>
    <w:rsid w:val="00C444E3"/>
    <w:rsid w:val="00C45040"/>
    <w:rsid w:val="00C45D6B"/>
    <w:rsid w:val="00C46CA4"/>
    <w:rsid w:val="00C46CCB"/>
    <w:rsid w:val="00C46E4B"/>
    <w:rsid w:val="00C50F32"/>
    <w:rsid w:val="00C51842"/>
    <w:rsid w:val="00C55700"/>
    <w:rsid w:val="00C5697C"/>
    <w:rsid w:val="00C645A2"/>
    <w:rsid w:val="00C64F32"/>
    <w:rsid w:val="00C67890"/>
    <w:rsid w:val="00C73A4A"/>
    <w:rsid w:val="00C74F25"/>
    <w:rsid w:val="00C759EA"/>
    <w:rsid w:val="00C765F5"/>
    <w:rsid w:val="00C76DDB"/>
    <w:rsid w:val="00C83D2A"/>
    <w:rsid w:val="00C84B94"/>
    <w:rsid w:val="00C873DE"/>
    <w:rsid w:val="00C9010D"/>
    <w:rsid w:val="00C926D2"/>
    <w:rsid w:val="00CA147C"/>
    <w:rsid w:val="00CB2E28"/>
    <w:rsid w:val="00CC0F48"/>
    <w:rsid w:val="00CC3700"/>
    <w:rsid w:val="00CC54A8"/>
    <w:rsid w:val="00CC5DA9"/>
    <w:rsid w:val="00CC7196"/>
    <w:rsid w:val="00CC77FE"/>
    <w:rsid w:val="00CD2A1F"/>
    <w:rsid w:val="00CD6E4B"/>
    <w:rsid w:val="00CE2788"/>
    <w:rsid w:val="00CE2E30"/>
    <w:rsid w:val="00CE5A74"/>
    <w:rsid w:val="00CF1E82"/>
    <w:rsid w:val="00CF3088"/>
    <w:rsid w:val="00CF5FBF"/>
    <w:rsid w:val="00CF6507"/>
    <w:rsid w:val="00CF76DA"/>
    <w:rsid w:val="00D04769"/>
    <w:rsid w:val="00D05057"/>
    <w:rsid w:val="00D07C11"/>
    <w:rsid w:val="00D10472"/>
    <w:rsid w:val="00D108FF"/>
    <w:rsid w:val="00D11684"/>
    <w:rsid w:val="00D210B1"/>
    <w:rsid w:val="00D23CFB"/>
    <w:rsid w:val="00D36ACC"/>
    <w:rsid w:val="00D37D02"/>
    <w:rsid w:val="00D45FD5"/>
    <w:rsid w:val="00D461F6"/>
    <w:rsid w:val="00D50999"/>
    <w:rsid w:val="00D567CD"/>
    <w:rsid w:val="00D65110"/>
    <w:rsid w:val="00D659AB"/>
    <w:rsid w:val="00D65BD0"/>
    <w:rsid w:val="00D6711D"/>
    <w:rsid w:val="00D71161"/>
    <w:rsid w:val="00D74F84"/>
    <w:rsid w:val="00D8199D"/>
    <w:rsid w:val="00D84BF4"/>
    <w:rsid w:val="00D875CF"/>
    <w:rsid w:val="00D90023"/>
    <w:rsid w:val="00D91C4F"/>
    <w:rsid w:val="00D942C7"/>
    <w:rsid w:val="00DA049F"/>
    <w:rsid w:val="00DA25A6"/>
    <w:rsid w:val="00DA2EB0"/>
    <w:rsid w:val="00DA4F0E"/>
    <w:rsid w:val="00DA7353"/>
    <w:rsid w:val="00DB759D"/>
    <w:rsid w:val="00DC303F"/>
    <w:rsid w:val="00DD0D5E"/>
    <w:rsid w:val="00DD289D"/>
    <w:rsid w:val="00DD52CF"/>
    <w:rsid w:val="00DE26DD"/>
    <w:rsid w:val="00DE413B"/>
    <w:rsid w:val="00DF1F3B"/>
    <w:rsid w:val="00DF317A"/>
    <w:rsid w:val="00DF794F"/>
    <w:rsid w:val="00E00D52"/>
    <w:rsid w:val="00E05707"/>
    <w:rsid w:val="00E067AB"/>
    <w:rsid w:val="00E07B86"/>
    <w:rsid w:val="00E104FB"/>
    <w:rsid w:val="00E1353E"/>
    <w:rsid w:val="00E3124D"/>
    <w:rsid w:val="00E34585"/>
    <w:rsid w:val="00E35BFB"/>
    <w:rsid w:val="00E45344"/>
    <w:rsid w:val="00E464F6"/>
    <w:rsid w:val="00E50AAC"/>
    <w:rsid w:val="00E50BF5"/>
    <w:rsid w:val="00E51715"/>
    <w:rsid w:val="00E62413"/>
    <w:rsid w:val="00E63002"/>
    <w:rsid w:val="00E635AD"/>
    <w:rsid w:val="00E72FF0"/>
    <w:rsid w:val="00E8265C"/>
    <w:rsid w:val="00E837B3"/>
    <w:rsid w:val="00E83FDD"/>
    <w:rsid w:val="00E84927"/>
    <w:rsid w:val="00E86F0E"/>
    <w:rsid w:val="00E93DAB"/>
    <w:rsid w:val="00E94001"/>
    <w:rsid w:val="00E94A68"/>
    <w:rsid w:val="00E96E9D"/>
    <w:rsid w:val="00EA0242"/>
    <w:rsid w:val="00EA374D"/>
    <w:rsid w:val="00EB0E0B"/>
    <w:rsid w:val="00EC3FA6"/>
    <w:rsid w:val="00EC4242"/>
    <w:rsid w:val="00EC68E5"/>
    <w:rsid w:val="00EC7E97"/>
    <w:rsid w:val="00ED18C4"/>
    <w:rsid w:val="00ED2E61"/>
    <w:rsid w:val="00ED784A"/>
    <w:rsid w:val="00EE2A50"/>
    <w:rsid w:val="00EE7048"/>
    <w:rsid w:val="00EF6F6E"/>
    <w:rsid w:val="00F0192D"/>
    <w:rsid w:val="00F02C51"/>
    <w:rsid w:val="00F102DE"/>
    <w:rsid w:val="00F10CC0"/>
    <w:rsid w:val="00F1143C"/>
    <w:rsid w:val="00F17950"/>
    <w:rsid w:val="00F22532"/>
    <w:rsid w:val="00F233F6"/>
    <w:rsid w:val="00F23B1D"/>
    <w:rsid w:val="00F2456E"/>
    <w:rsid w:val="00F258DB"/>
    <w:rsid w:val="00F2705A"/>
    <w:rsid w:val="00F2744F"/>
    <w:rsid w:val="00F4156A"/>
    <w:rsid w:val="00F43353"/>
    <w:rsid w:val="00F55D90"/>
    <w:rsid w:val="00F61060"/>
    <w:rsid w:val="00F624D4"/>
    <w:rsid w:val="00F70491"/>
    <w:rsid w:val="00F73182"/>
    <w:rsid w:val="00F744FF"/>
    <w:rsid w:val="00F749B1"/>
    <w:rsid w:val="00F7506F"/>
    <w:rsid w:val="00F75440"/>
    <w:rsid w:val="00F768A0"/>
    <w:rsid w:val="00F77F1D"/>
    <w:rsid w:val="00F81D21"/>
    <w:rsid w:val="00F82675"/>
    <w:rsid w:val="00F82C62"/>
    <w:rsid w:val="00F872AE"/>
    <w:rsid w:val="00F904E2"/>
    <w:rsid w:val="00F93906"/>
    <w:rsid w:val="00F95D15"/>
    <w:rsid w:val="00F974D0"/>
    <w:rsid w:val="00FA3321"/>
    <w:rsid w:val="00FB0FE3"/>
    <w:rsid w:val="00FB25A4"/>
    <w:rsid w:val="00FB33AE"/>
    <w:rsid w:val="00FB74B9"/>
    <w:rsid w:val="00FB7662"/>
    <w:rsid w:val="00FC0283"/>
    <w:rsid w:val="00FC217B"/>
    <w:rsid w:val="00FC53A6"/>
    <w:rsid w:val="00FC5B75"/>
    <w:rsid w:val="00FC5E87"/>
    <w:rsid w:val="00FD4C23"/>
    <w:rsid w:val="00FD5AE8"/>
    <w:rsid w:val="00FE361E"/>
    <w:rsid w:val="00FE7520"/>
    <w:rsid w:val="00FF237F"/>
    <w:rsid w:val="00FF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8921E"/>
  <w15:docId w15:val="{CA5548EE-E64B-4CA7-8F64-F82A53D56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3659C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semiHidden/>
    <w:rsid w:val="00573ACD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rsid w:val="0070549C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9712F9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OC1">
    <w:name w:val="DOC_заголовок_1"/>
    <w:basedOn w:val="a0"/>
    <w:next w:val="DOC5"/>
    <w:qFormat/>
    <w:rsid w:val="00D65110"/>
    <w:pPr>
      <w:widowControl w:val="0"/>
      <w:numPr>
        <w:numId w:val="2"/>
      </w:numPr>
      <w:tabs>
        <w:tab w:val="left" w:pos="1134"/>
      </w:tabs>
      <w:spacing w:after="60" w:line="240" w:lineRule="auto"/>
      <w:ind w:left="0" w:right="113" w:firstLine="709"/>
      <w:outlineLvl w:val="0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paragraph" w:customStyle="1" w:styleId="DOC2">
    <w:name w:val="DOC_заголовок_2"/>
    <w:basedOn w:val="2"/>
    <w:next w:val="DOC5"/>
    <w:qFormat/>
    <w:rsid w:val="00D65110"/>
    <w:pPr>
      <w:keepNext w:val="0"/>
      <w:keepLines w:val="0"/>
      <w:widowControl w:val="0"/>
      <w:numPr>
        <w:ilvl w:val="1"/>
        <w:numId w:val="2"/>
      </w:numPr>
      <w:tabs>
        <w:tab w:val="left" w:pos="1418"/>
      </w:tabs>
      <w:spacing w:before="0" w:after="60" w:line="240" w:lineRule="auto"/>
      <w:ind w:left="0" w:firstLine="709"/>
    </w:pPr>
    <w:rPr>
      <w:rFonts w:ascii="Times New Roman" w:hAnsi="Times New Roman"/>
      <w:b w:val="0"/>
      <w:bCs w:val="0"/>
      <w:color w:val="auto"/>
      <w:sz w:val="28"/>
      <w:szCs w:val="28"/>
      <w:lang w:eastAsia="ru-RU"/>
    </w:rPr>
  </w:style>
  <w:style w:type="character" w:customStyle="1" w:styleId="20">
    <w:name w:val="Заголовок 2 Знак"/>
    <w:link w:val="2"/>
    <w:uiPriority w:val="9"/>
    <w:semiHidden/>
    <w:rsid w:val="008E383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DOC3">
    <w:name w:val="DOC_заголовок_3"/>
    <w:basedOn w:val="a0"/>
    <w:next w:val="DOC5"/>
    <w:qFormat/>
    <w:rsid w:val="00CC7196"/>
    <w:pPr>
      <w:widowControl w:val="0"/>
      <w:numPr>
        <w:ilvl w:val="2"/>
        <w:numId w:val="2"/>
      </w:numPr>
      <w:tabs>
        <w:tab w:val="left" w:pos="1701"/>
      </w:tabs>
      <w:spacing w:after="60" w:line="240" w:lineRule="auto"/>
      <w:ind w:left="0" w:right="113" w:firstLine="720"/>
      <w:jc w:val="both"/>
      <w:outlineLvl w:val="0"/>
    </w:pPr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DOC4">
    <w:name w:val="DOC_заголовок_4"/>
    <w:basedOn w:val="DOC3"/>
    <w:next w:val="DOC5"/>
    <w:qFormat/>
    <w:rsid w:val="00CC7196"/>
    <w:pPr>
      <w:numPr>
        <w:ilvl w:val="3"/>
      </w:numPr>
      <w:tabs>
        <w:tab w:val="clear" w:pos="1701"/>
        <w:tab w:val="left" w:pos="1843"/>
      </w:tabs>
      <w:ind w:left="0" w:firstLine="709"/>
    </w:pPr>
  </w:style>
  <w:style w:type="paragraph" w:customStyle="1" w:styleId="DOC5">
    <w:name w:val="DOC_основной_текст"/>
    <w:basedOn w:val="a0"/>
    <w:qFormat/>
    <w:rsid w:val="006B0CAA"/>
    <w:pPr>
      <w:spacing w:after="60" w:line="240" w:lineRule="auto"/>
      <w:ind w:firstLine="709"/>
    </w:pPr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DOC">
    <w:name w:val="DOC_список"/>
    <w:basedOn w:val="a0"/>
    <w:link w:val="DOC6"/>
    <w:qFormat/>
    <w:rsid w:val="00D65110"/>
    <w:pPr>
      <w:widowControl w:val="0"/>
      <w:numPr>
        <w:numId w:val="5"/>
      </w:numPr>
      <w:tabs>
        <w:tab w:val="left" w:pos="1134"/>
      </w:tabs>
      <w:spacing w:after="60" w:line="240" w:lineRule="auto"/>
      <w:ind w:left="0" w:right="113" w:firstLine="709"/>
      <w:jc w:val="both"/>
      <w:outlineLvl w:val="0"/>
    </w:pPr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DOC20">
    <w:name w:val="DOC_список_2"/>
    <w:basedOn w:val="DOC"/>
    <w:next w:val="DOC5"/>
    <w:qFormat/>
    <w:rsid w:val="00D65110"/>
    <w:pPr>
      <w:tabs>
        <w:tab w:val="clear" w:pos="1134"/>
        <w:tab w:val="left" w:pos="1701"/>
      </w:tabs>
      <w:ind w:firstLine="1134"/>
    </w:pPr>
  </w:style>
  <w:style w:type="paragraph" w:customStyle="1" w:styleId="DOCtable">
    <w:name w:val="DOC_table_наименование"/>
    <w:basedOn w:val="DOC5"/>
    <w:next w:val="DOC5"/>
    <w:qFormat/>
    <w:rsid w:val="00C46CA4"/>
    <w:pPr>
      <w:ind w:firstLine="0"/>
    </w:pPr>
  </w:style>
  <w:style w:type="character" w:customStyle="1" w:styleId="10">
    <w:name w:val="Заголовок 1 Знак"/>
    <w:link w:val="1"/>
    <w:uiPriority w:val="9"/>
    <w:semiHidden/>
    <w:rsid w:val="008E383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DOC7">
    <w:name w:val="DOC_наим_документа"/>
    <w:qFormat/>
    <w:rsid w:val="007B5C37"/>
    <w:pPr>
      <w:spacing w:after="200" w:line="276" w:lineRule="auto"/>
      <w:jc w:val="center"/>
    </w:pPr>
    <w:rPr>
      <w:rFonts w:ascii="Times New Roman" w:eastAsia="Times New Roman" w:hAnsi="Times New Roman"/>
      <w:b/>
      <w:bCs/>
      <w:spacing w:val="80"/>
      <w:sz w:val="28"/>
      <w:szCs w:val="28"/>
    </w:rPr>
  </w:style>
  <w:style w:type="paragraph" w:customStyle="1" w:styleId="DOC8">
    <w:name w:val="DOC_по_центру"/>
    <w:basedOn w:val="DOC5"/>
    <w:qFormat/>
    <w:rsid w:val="00692FCC"/>
    <w:pPr>
      <w:ind w:firstLine="0"/>
      <w:jc w:val="center"/>
    </w:pPr>
  </w:style>
  <w:style w:type="paragraph" w:styleId="11">
    <w:name w:val="toc 1"/>
    <w:basedOn w:val="a0"/>
    <w:next w:val="a0"/>
    <w:autoRedefine/>
    <w:uiPriority w:val="39"/>
    <w:semiHidden/>
    <w:rsid w:val="009712F9"/>
    <w:pPr>
      <w:spacing w:after="100"/>
    </w:pPr>
  </w:style>
  <w:style w:type="paragraph" w:styleId="21">
    <w:name w:val="toc 2"/>
    <w:basedOn w:val="a0"/>
    <w:next w:val="a0"/>
    <w:autoRedefine/>
    <w:uiPriority w:val="39"/>
    <w:semiHidden/>
    <w:rsid w:val="009712F9"/>
    <w:pPr>
      <w:spacing w:after="100"/>
      <w:ind w:left="220"/>
    </w:pPr>
  </w:style>
  <w:style w:type="paragraph" w:styleId="31">
    <w:name w:val="toc 3"/>
    <w:basedOn w:val="a0"/>
    <w:next w:val="a0"/>
    <w:autoRedefine/>
    <w:uiPriority w:val="39"/>
    <w:semiHidden/>
    <w:rsid w:val="009712F9"/>
    <w:pPr>
      <w:spacing w:after="100"/>
      <w:ind w:left="440"/>
    </w:pPr>
  </w:style>
  <w:style w:type="paragraph" w:styleId="4">
    <w:name w:val="toc 4"/>
    <w:basedOn w:val="a0"/>
    <w:next w:val="a0"/>
    <w:autoRedefine/>
    <w:uiPriority w:val="39"/>
    <w:semiHidden/>
    <w:rsid w:val="009712F9"/>
    <w:pPr>
      <w:spacing w:after="100"/>
      <w:ind w:left="660"/>
    </w:pPr>
  </w:style>
  <w:style w:type="character" w:styleId="a4">
    <w:name w:val="Hyperlink"/>
    <w:uiPriority w:val="99"/>
    <w:semiHidden/>
    <w:rsid w:val="009712F9"/>
    <w:rPr>
      <w:color w:val="0000FF"/>
      <w:u w:val="single"/>
    </w:rPr>
  </w:style>
  <w:style w:type="character" w:customStyle="1" w:styleId="30">
    <w:name w:val="Заголовок 3 Знак"/>
    <w:link w:val="3"/>
    <w:uiPriority w:val="9"/>
    <w:semiHidden/>
    <w:rsid w:val="009712F9"/>
    <w:rPr>
      <w:rFonts w:ascii="Cambria" w:eastAsia="Times New Roman" w:hAnsi="Cambria" w:cs="Times New Roman"/>
      <w:b/>
      <w:bCs/>
      <w:color w:val="4F81BD"/>
    </w:rPr>
  </w:style>
  <w:style w:type="character" w:customStyle="1" w:styleId="DOC6">
    <w:name w:val="DOC_список Знак"/>
    <w:link w:val="DOC"/>
    <w:rsid w:val="00D6511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5">
    <w:name w:val="ОРВТ Основной текст"/>
    <w:basedOn w:val="a6"/>
    <w:link w:val="a7"/>
    <w:rsid w:val="00EA374D"/>
    <w:pPr>
      <w:spacing w:after="0" w:line="240" w:lineRule="auto"/>
      <w:ind w:left="180" w:right="175" w:firstLine="540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7">
    <w:name w:val="ОРВТ Основной текст Знак"/>
    <w:link w:val="a5"/>
    <w:rsid w:val="008E383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Body Text"/>
    <w:basedOn w:val="a0"/>
    <w:link w:val="a8"/>
    <w:uiPriority w:val="99"/>
    <w:semiHidden/>
    <w:rsid w:val="00EA374D"/>
    <w:pPr>
      <w:spacing w:after="120"/>
    </w:pPr>
  </w:style>
  <w:style w:type="character" w:customStyle="1" w:styleId="a8">
    <w:name w:val="Основной текст Знак"/>
    <w:basedOn w:val="a1"/>
    <w:link w:val="a6"/>
    <w:uiPriority w:val="99"/>
    <w:semiHidden/>
    <w:rsid w:val="008E383F"/>
  </w:style>
  <w:style w:type="paragraph" w:customStyle="1" w:styleId="DOCtable0">
    <w:name w:val="DOC_table_шапка"/>
    <w:basedOn w:val="DOCtable"/>
    <w:next w:val="DOCtable"/>
    <w:qFormat/>
    <w:rsid w:val="001C104F"/>
    <w:pPr>
      <w:suppressAutoHyphens/>
      <w:contextualSpacing/>
      <w:jc w:val="center"/>
    </w:pPr>
    <w:rPr>
      <w:sz w:val="24"/>
      <w:szCs w:val="24"/>
    </w:rPr>
  </w:style>
  <w:style w:type="paragraph" w:customStyle="1" w:styleId="DOCtable1">
    <w:name w:val="DOC_table_содержимое"/>
    <w:basedOn w:val="a5"/>
    <w:next w:val="DOCtable0"/>
    <w:qFormat/>
    <w:rsid w:val="00EA374D"/>
    <w:pPr>
      <w:ind w:left="0" w:right="0" w:firstLine="0"/>
      <w:contextualSpacing/>
      <w:jc w:val="left"/>
    </w:pPr>
    <w:rPr>
      <w:sz w:val="22"/>
      <w:szCs w:val="22"/>
    </w:rPr>
  </w:style>
  <w:style w:type="paragraph" w:customStyle="1" w:styleId="DOC9">
    <w:name w:val="DOC_приложение"/>
    <w:basedOn w:val="DOC5"/>
    <w:next w:val="DOC5"/>
    <w:qFormat/>
    <w:rsid w:val="004F7C00"/>
    <w:pPr>
      <w:jc w:val="right"/>
    </w:pPr>
    <w:rPr>
      <w:b/>
    </w:rPr>
  </w:style>
  <w:style w:type="paragraph" w:customStyle="1" w:styleId="DOC0">
    <w:name w:val="DOC_перечисление"/>
    <w:basedOn w:val="DOC5"/>
    <w:qFormat/>
    <w:rsid w:val="006B0CAA"/>
    <w:pPr>
      <w:numPr>
        <w:numId w:val="11"/>
      </w:numPr>
      <w:tabs>
        <w:tab w:val="left" w:pos="1276"/>
      </w:tabs>
      <w:ind w:left="0" w:firstLine="709"/>
    </w:pPr>
  </w:style>
  <w:style w:type="paragraph" w:customStyle="1" w:styleId="DOCtable2">
    <w:name w:val="DOC_table"/>
    <w:basedOn w:val="a0"/>
    <w:next w:val="DOC5"/>
    <w:qFormat/>
    <w:rsid w:val="00C46CA4"/>
    <w:pPr>
      <w:spacing w:after="60" w:line="240" w:lineRule="auto"/>
      <w:ind w:left="-108"/>
      <w:jc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6">
    <w:name w:val="заголовок 6"/>
    <w:basedOn w:val="a0"/>
    <w:next w:val="a0"/>
    <w:semiHidden/>
    <w:rsid w:val="00882E79"/>
    <w:pPr>
      <w:tabs>
        <w:tab w:val="left" w:pos="0"/>
      </w:tabs>
      <w:autoSpaceDE w:val="0"/>
      <w:autoSpaceDN w:val="0"/>
      <w:spacing w:before="240" w:after="60" w:line="360" w:lineRule="auto"/>
    </w:pPr>
    <w:rPr>
      <w:rFonts w:ascii="Times New Roman" w:eastAsia="Times New Roman" w:hAnsi="Times New Roman"/>
      <w:i/>
      <w:iCs/>
      <w:lang w:eastAsia="ru-RU"/>
    </w:rPr>
  </w:style>
  <w:style w:type="paragraph" w:customStyle="1" w:styleId="7">
    <w:name w:val="заголовок 7"/>
    <w:basedOn w:val="a0"/>
    <w:next w:val="a0"/>
    <w:semiHidden/>
    <w:rsid w:val="005422D8"/>
    <w:pPr>
      <w:tabs>
        <w:tab w:val="left" w:pos="0"/>
      </w:tabs>
      <w:autoSpaceDE w:val="0"/>
      <w:autoSpaceDN w:val="0"/>
      <w:spacing w:before="240" w:after="60" w:line="36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zag1">
    <w:name w:val="zag1"/>
    <w:basedOn w:val="2"/>
    <w:semiHidden/>
    <w:rsid w:val="005422D8"/>
    <w:pPr>
      <w:keepNext w:val="0"/>
      <w:keepLines w:val="0"/>
      <w:numPr>
        <w:numId w:val="12"/>
      </w:numPr>
      <w:spacing w:before="0" w:after="120" w:line="360" w:lineRule="exact"/>
    </w:pPr>
    <w:rPr>
      <w:rFonts w:ascii="Times New Roman" w:hAnsi="Times New Roman"/>
      <w:color w:val="auto"/>
      <w:sz w:val="32"/>
      <w:szCs w:val="32"/>
    </w:rPr>
  </w:style>
  <w:style w:type="paragraph" w:customStyle="1" w:styleId="zag2">
    <w:name w:val="zag2"/>
    <w:basedOn w:val="2"/>
    <w:semiHidden/>
    <w:rsid w:val="005422D8"/>
    <w:pPr>
      <w:keepNext w:val="0"/>
      <w:keepLines w:val="0"/>
      <w:numPr>
        <w:ilvl w:val="1"/>
        <w:numId w:val="12"/>
      </w:numPr>
      <w:spacing w:before="0" w:after="120" w:line="360" w:lineRule="exact"/>
    </w:pPr>
    <w:rPr>
      <w:rFonts w:ascii="Times New Roman" w:hAnsi="Times New Roman"/>
      <w:color w:val="auto"/>
      <w:sz w:val="28"/>
      <w:szCs w:val="28"/>
    </w:rPr>
  </w:style>
  <w:style w:type="paragraph" w:customStyle="1" w:styleId="ur3">
    <w:name w:val="ur3"/>
    <w:basedOn w:val="2"/>
    <w:semiHidden/>
    <w:rsid w:val="005422D8"/>
    <w:pPr>
      <w:keepNext w:val="0"/>
      <w:keepLines w:val="0"/>
      <w:numPr>
        <w:ilvl w:val="2"/>
        <w:numId w:val="12"/>
      </w:numPr>
      <w:spacing w:before="0" w:after="120" w:line="360" w:lineRule="exact"/>
      <w:jc w:val="both"/>
    </w:pPr>
    <w:rPr>
      <w:rFonts w:ascii="Times New Roman" w:hAnsi="Times New Roman"/>
      <w:color w:val="auto"/>
      <w:sz w:val="28"/>
      <w:szCs w:val="28"/>
    </w:rPr>
  </w:style>
  <w:style w:type="paragraph" w:customStyle="1" w:styleId="z4">
    <w:name w:val="z4"/>
    <w:basedOn w:val="ur3"/>
    <w:semiHidden/>
    <w:rsid w:val="005422D8"/>
    <w:pPr>
      <w:numPr>
        <w:ilvl w:val="3"/>
      </w:numPr>
      <w:tabs>
        <w:tab w:val="clear" w:pos="1800"/>
        <w:tab w:val="num" w:pos="864"/>
      </w:tabs>
      <w:ind w:left="864" w:hanging="144"/>
    </w:pPr>
  </w:style>
  <w:style w:type="paragraph" w:customStyle="1" w:styleId="12">
    <w:name w:val="заголовок 1"/>
    <w:basedOn w:val="a0"/>
    <w:next w:val="a0"/>
    <w:semiHidden/>
    <w:rsid w:val="00270972"/>
    <w:pPr>
      <w:keepNext/>
      <w:tabs>
        <w:tab w:val="left" w:pos="360"/>
      </w:tabs>
      <w:autoSpaceDE w:val="0"/>
      <w:autoSpaceDN w:val="0"/>
      <w:spacing w:before="360" w:after="240" w:line="360" w:lineRule="auto"/>
    </w:pPr>
    <w:rPr>
      <w:rFonts w:ascii="Times New Roman" w:eastAsia="Times New Roman" w:hAnsi="Times New Roman"/>
      <w:b/>
      <w:bCs/>
      <w:kern w:val="28"/>
      <w:sz w:val="32"/>
      <w:szCs w:val="32"/>
      <w:lang w:eastAsia="ru-RU"/>
    </w:rPr>
  </w:style>
  <w:style w:type="paragraph" w:customStyle="1" w:styleId="DOC1Skip">
    <w:name w:val="DOC_заголовок_1_Skip"/>
    <w:basedOn w:val="DOC1"/>
    <w:next w:val="DOC5"/>
    <w:qFormat/>
    <w:rsid w:val="00850686"/>
    <w:pPr>
      <w:spacing w:after="360"/>
    </w:pPr>
  </w:style>
  <w:style w:type="paragraph" w:customStyle="1" w:styleId="DOC2Skip">
    <w:name w:val="DOC_заголовок_2_Skip"/>
    <w:basedOn w:val="DOC2"/>
    <w:next w:val="DOC5"/>
    <w:qFormat/>
    <w:rsid w:val="0060523D"/>
    <w:pPr>
      <w:spacing w:after="360"/>
    </w:pPr>
  </w:style>
  <w:style w:type="paragraph" w:customStyle="1" w:styleId="DOC3Skip">
    <w:name w:val="DOC_заголовок_3_Skip"/>
    <w:basedOn w:val="DOC3"/>
    <w:next w:val="DOC5"/>
    <w:qFormat/>
    <w:rsid w:val="00F2705A"/>
    <w:pPr>
      <w:spacing w:after="360"/>
    </w:pPr>
  </w:style>
  <w:style w:type="paragraph" w:customStyle="1" w:styleId="DOC4Skip">
    <w:name w:val="DOC_заголовок_4_Skip"/>
    <w:basedOn w:val="DOC4"/>
    <w:next w:val="DOC5"/>
    <w:qFormat/>
    <w:rsid w:val="00F2705A"/>
    <w:pPr>
      <w:spacing w:after="360"/>
    </w:pPr>
  </w:style>
  <w:style w:type="table" w:styleId="a9">
    <w:name w:val="Table Grid"/>
    <w:basedOn w:val="a2"/>
    <w:uiPriority w:val="59"/>
    <w:rsid w:val="004F10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ОРВТ Титульный лист"/>
    <w:rsid w:val="00E635AD"/>
    <w:rPr>
      <w:rFonts w:ascii="Times New Roman" w:eastAsia="Times New Roman" w:hAnsi="Times New Roman"/>
      <w:sz w:val="36"/>
      <w:szCs w:val="24"/>
    </w:rPr>
  </w:style>
  <w:style w:type="paragraph" w:styleId="a">
    <w:name w:val="List Bullet"/>
    <w:basedOn w:val="a6"/>
    <w:rsid w:val="00E635AD"/>
    <w:pPr>
      <w:numPr>
        <w:numId w:val="19"/>
      </w:numPr>
      <w:spacing w:after="0" w:line="240" w:lineRule="auto"/>
      <w:ind w:left="180" w:right="175" w:firstLine="540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paragraph" w:styleId="ab">
    <w:name w:val="header"/>
    <w:basedOn w:val="a0"/>
    <w:link w:val="ac"/>
    <w:uiPriority w:val="99"/>
    <w:semiHidden/>
    <w:rsid w:val="00BA71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semiHidden/>
    <w:rsid w:val="00BA71ED"/>
    <w:rPr>
      <w:sz w:val="22"/>
      <w:szCs w:val="22"/>
      <w:lang w:eastAsia="en-US"/>
    </w:rPr>
  </w:style>
  <w:style w:type="paragraph" w:styleId="ad">
    <w:name w:val="footer"/>
    <w:basedOn w:val="a0"/>
    <w:link w:val="ae"/>
    <w:uiPriority w:val="99"/>
    <w:semiHidden/>
    <w:rsid w:val="00BA71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semiHidden/>
    <w:rsid w:val="00BA71ED"/>
    <w:rPr>
      <w:sz w:val="22"/>
      <w:szCs w:val="22"/>
      <w:lang w:eastAsia="en-US"/>
    </w:rPr>
  </w:style>
  <w:style w:type="paragraph" w:styleId="af">
    <w:name w:val="Revision"/>
    <w:hidden/>
    <w:uiPriority w:val="99"/>
    <w:semiHidden/>
    <w:rsid w:val="00205135"/>
    <w:rPr>
      <w:sz w:val="22"/>
      <w:szCs w:val="22"/>
      <w:lang w:eastAsia="en-US"/>
    </w:rPr>
  </w:style>
  <w:style w:type="paragraph" w:styleId="af0">
    <w:name w:val="Balloon Text"/>
    <w:basedOn w:val="a0"/>
    <w:link w:val="af1"/>
    <w:uiPriority w:val="99"/>
    <w:semiHidden/>
    <w:unhideWhenUsed/>
    <w:rsid w:val="002051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1"/>
    <w:link w:val="af0"/>
    <w:uiPriority w:val="99"/>
    <w:semiHidden/>
    <w:rsid w:val="00205135"/>
    <w:rPr>
      <w:rFonts w:ascii="Segoe UI" w:hAnsi="Segoe UI" w:cs="Segoe UI"/>
      <w:sz w:val="18"/>
      <w:szCs w:val="18"/>
      <w:lang w:eastAsia="en-US"/>
    </w:rPr>
  </w:style>
  <w:style w:type="character" w:styleId="af2">
    <w:name w:val="annotation reference"/>
    <w:basedOn w:val="a1"/>
    <w:uiPriority w:val="99"/>
    <w:semiHidden/>
    <w:unhideWhenUsed/>
    <w:rsid w:val="0019323F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unhideWhenUsed/>
    <w:rsid w:val="0019323F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uiPriority w:val="99"/>
    <w:semiHidden/>
    <w:rsid w:val="0019323F"/>
    <w:rPr>
      <w:lang w:eastAsia="en-US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19323F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19323F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_________Microsoft_Visio_2003_20101.vsd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%5bProjects%5d\%5b&#1064;&#1072;&#1073;&#1083;&#1086;&#1085;&#1099;%5d\&#1058;&#1047;\TZ_v.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872E02-F930-4170-B8FC-AD30DE614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TZ_v.3.dotx</Template>
  <TotalTime>135</TotalTime>
  <Pages>11</Pages>
  <Words>2012</Words>
  <Characters>11471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13457</CharactersWithSpaces>
  <SharedDoc>false</SharedDoc>
  <HLinks>
    <vt:vector size="6" baseType="variant">
      <vt:variant>
        <vt:i4>589840</vt:i4>
      </vt:variant>
      <vt:variant>
        <vt:i4>0</vt:i4>
      </vt:variant>
      <vt:variant>
        <vt:i4>0</vt:i4>
      </vt:variant>
      <vt:variant>
        <vt:i4>5</vt:i4>
      </vt:variant>
      <vt:variant>
        <vt:lpwstr>http://doc.cs.niisi.ras.ru/pages/viewpage.action?pageId=51578851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zuikov</dc:creator>
  <cp:lastModifiedBy>Михаил Голяков</cp:lastModifiedBy>
  <cp:revision>21</cp:revision>
  <dcterms:created xsi:type="dcterms:W3CDTF">2018-04-28T13:13:00Z</dcterms:created>
  <dcterms:modified xsi:type="dcterms:W3CDTF">2018-05-03T10:44:00Z</dcterms:modified>
</cp:coreProperties>
</file>